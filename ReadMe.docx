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9B51" w14:textId="6DA76D3C" w:rsidR="007D7FD8" w:rsidRDefault="007D7FD8" w:rsidP="00FE25E4">
      <w:pPr>
        <w:rPr>
          <w:rFonts w:ascii="Arial" w:hAnsi="Arial" w:cs="Arial"/>
          <w:sz w:val="22"/>
          <w:szCs w:val="22"/>
        </w:rPr>
      </w:pPr>
    </w:p>
    <w:p w14:paraId="0F9E194E" w14:textId="77777777" w:rsidR="007D7FD8" w:rsidRDefault="007D7FD8" w:rsidP="007D7FD8">
      <w:pPr>
        <w:jc w:val="center"/>
        <w:rPr>
          <w:rFonts w:ascii="Arial" w:hAnsi="Arial"/>
          <w:b/>
        </w:rPr>
      </w:pPr>
      <w:r w:rsidRPr="000D3587">
        <w:rPr>
          <w:rFonts w:ascii="Arial" w:hAnsi="Arial"/>
          <w:b/>
        </w:rPr>
        <w:t>IT IS YOUR RESPONSIBILITY TO KEEP A RECORD OF ALL WORK SUBMITTE</w:t>
      </w:r>
      <w:r>
        <w:rPr>
          <w:rFonts w:ascii="Arial" w:hAnsi="Arial"/>
          <w:b/>
        </w:rPr>
        <w:t>D</w:t>
      </w:r>
    </w:p>
    <w:p w14:paraId="3F3D779D" w14:textId="77777777" w:rsidR="007D7FD8" w:rsidRDefault="007D7FD8" w:rsidP="007D7FD8">
      <w:pPr>
        <w:jc w:val="center"/>
        <w:rPr>
          <w:rFonts w:ascii="Arial" w:hAnsi="Arial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7D7FD8" w:rsidRPr="000D3587" w14:paraId="376E146B" w14:textId="77777777" w:rsidTr="0002335E">
        <w:tc>
          <w:tcPr>
            <w:tcW w:w="8897" w:type="dxa"/>
          </w:tcPr>
          <w:p w14:paraId="3422974E" w14:textId="77777777" w:rsidR="007D7FD8" w:rsidRDefault="007D7FD8" w:rsidP="0002335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Part B: Marking and Assessment</w:t>
            </w:r>
          </w:p>
          <w:p w14:paraId="2E1359F0" w14:textId="77777777" w:rsidR="007D7FD8" w:rsidRPr="000D3587" w:rsidRDefault="007D7FD8" w:rsidP="0002335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(to be completed by Module Lecturer)</w:t>
            </w:r>
          </w:p>
        </w:tc>
      </w:tr>
      <w:tr w:rsidR="007D7FD8" w:rsidRPr="000D3587" w14:paraId="5C577485" w14:textId="77777777" w:rsidTr="0002335E">
        <w:tc>
          <w:tcPr>
            <w:tcW w:w="8897" w:type="dxa"/>
          </w:tcPr>
          <w:p w14:paraId="7A3CE05E" w14:textId="77777777" w:rsidR="004E7163" w:rsidRDefault="004E7163" w:rsidP="0002335E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  <w:p w14:paraId="15122A9C" w14:textId="28EBD451" w:rsidR="007D7FD8" w:rsidRDefault="007D7FD8" w:rsidP="0002335E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This is an INDIVIDUAL assessment.</w:t>
            </w:r>
          </w:p>
          <w:p w14:paraId="04A62958" w14:textId="77777777" w:rsidR="004E7163" w:rsidRDefault="004E7163" w:rsidP="0002335E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  <w:p w14:paraId="74F95F10" w14:textId="77777777" w:rsidR="007D7FD8" w:rsidRPr="00181892" w:rsidRDefault="007D7FD8" w:rsidP="0002335E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1892">
              <w:rPr>
                <w:rFonts w:ascii="Arial" w:hAnsi="Arial" w:cs="Arial"/>
                <w:sz w:val="22"/>
                <w:szCs w:val="22"/>
                <w:lang w:eastAsia="en-GB"/>
              </w:rPr>
              <w:t xml:space="preserve">This assignment will be marked out of </w:t>
            </w:r>
            <w:r w:rsidRPr="007D7FD8">
              <w:rPr>
                <w:rFonts w:ascii="Arial" w:hAnsi="Arial" w:cs="Arial"/>
                <w:sz w:val="22"/>
                <w:szCs w:val="22"/>
                <w:shd w:val="clear" w:color="auto" w:fill="D9D9D9"/>
                <w:lang w:eastAsia="en-GB"/>
              </w:rPr>
              <w:t>100</w:t>
            </w:r>
            <w:r w:rsidRPr="00181892">
              <w:rPr>
                <w:rFonts w:ascii="Arial" w:hAnsi="Arial" w:cs="Arial"/>
                <w:sz w:val="22"/>
                <w:szCs w:val="22"/>
                <w:lang w:eastAsia="en-GB"/>
              </w:rPr>
              <w:t>%</w:t>
            </w:r>
          </w:p>
          <w:p w14:paraId="1DC0D217" w14:textId="77777777" w:rsidR="007D7FD8" w:rsidRPr="00181892" w:rsidRDefault="007D7FD8" w:rsidP="0002335E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  <w:p w14:paraId="094877C7" w14:textId="4179EE98" w:rsidR="007D7FD8" w:rsidRPr="00181892" w:rsidRDefault="007D7FD8" w:rsidP="0002335E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1892">
              <w:rPr>
                <w:rFonts w:ascii="Arial" w:hAnsi="Arial" w:cs="Arial"/>
                <w:sz w:val="22"/>
                <w:szCs w:val="22"/>
                <w:lang w:eastAsia="en-GB"/>
              </w:rPr>
              <w:t xml:space="preserve">This assignment contributes to </w:t>
            </w:r>
            <w:r w:rsidR="007A3DD4">
              <w:rPr>
                <w:rFonts w:ascii="Arial" w:hAnsi="Arial" w:cs="Arial"/>
                <w:sz w:val="22"/>
                <w:szCs w:val="22"/>
                <w:lang w:eastAsia="en-GB"/>
              </w:rPr>
              <w:t xml:space="preserve">50% </w:t>
            </w:r>
            <w:r w:rsidRPr="00181892">
              <w:rPr>
                <w:rFonts w:ascii="Arial" w:hAnsi="Arial" w:cs="Arial"/>
                <w:sz w:val="22"/>
                <w:szCs w:val="22"/>
                <w:lang w:eastAsia="en-GB"/>
              </w:rPr>
              <w:t>of the total module marks.</w:t>
            </w:r>
          </w:p>
          <w:p w14:paraId="3C27C258" w14:textId="77777777" w:rsidR="007D7FD8" w:rsidRDefault="007D7FD8" w:rsidP="0002335E">
            <w:pPr>
              <w:rPr>
                <w:rFonts w:ascii="Arial" w:hAnsi="Arial"/>
                <w:b/>
              </w:rPr>
            </w:pPr>
          </w:p>
        </w:tc>
      </w:tr>
      <w:tr w:rsidR="007D7FD8" w:rsidRPr="000D3587" w14:paraId="73F24B1B" w14:textId="77777777" w:rsidTr="0002335E">
        <w:tc>
          <w:tcPr>
            <w:tcW w:w="8897" w:type="dxa"/>
          </w:tcPr>
          <w:p w14:paraId="3299CA1E" w14:textId="77777777" w:rsidR="004E7163" w:rsidRDefault="004E7163" w:rsidP="0002335E">
            <w:pPr>
              <w:rPr>
                <w:rFonts w:ascii="Arial" w:hAnsi="Arial"/>
                <w:b/>
              </w:rPr>
            </w:pPr>
          </w:p>
          <w:p w14:paraId="221E0841" w14:textId="758CB8C8" w:rsidR="007D7FD8" w:rsidRPr="000D3587" w:rsidRDefault="007D7FD8" w:rsidP="0002335E">
            <w:pPr>
              <w:rPr>
                <w:rFonts w:ascii="Arial" w:hAnsi="Arial"/>
                <w:b/>
              </w:rPr>
            </w:pPr>
            <w:r w:rsidRPr="000D3587">
              <w:rPr>
                <w:rFonts w:ascii="Arial" w:hAnsi="Arial"/>
                <w:b/>
              </w:rPr>
              <w:t>Ass</w:t>
            </w:r>
            <w:r>
              <w:rPr>
                <w:rFonts w:ascii="Arial" w:hAnsi="Arial"/>
                <w:b/>
              </w:rPr>
              <w:t>essment</w:t>
            </w:r>
            <w:r w:rsidRPr="000D3587">
              <w:rPr>
                <w:rFonts w:ascii="Arial" w:hAnsi="Arial"/>
                <w:b/>
              </w:rPr>
              <w:t xml:space="preserve"> Task: </w:t>
            </w:r>
          </w:p>
          <w:p w14:paraId="752F7BB4" w14:textId="77777777" w:rsidR="007D7FD8" w:rsidRDefault="007D7FD8" w:rsidP="0002335E">
            <w:pPr>
              <w:rPr>
                <w:ins w:id="0" w:author="Jo Smedley" w:date="2014-07-05T19:12:00Z"/>
                <w:rFonts w:ascii="Arial" w:hAnsi="Arial"/>
              </w:rPr>
            </w:pPr>
          </w:p>
          <w:p w14:paraId="69231599" w14:textId="0ED20540" w:rsidR="00BA4E66" w:rsidRDefault="00BA4E66" w:rsidP="00BA4E66">
            <w:pPr>
              <w:rPr>
                <w:rFonts w:ascii="Arial" w:hAnsi="Arial" w:cs="Arial"/>
                <w:sz w:val="22"/>
                <w:szCs w:val="22"/>
              </w:rPr>
            </w:pPr>
            <w:r w:rsidRPr="00B760CD">
              <w:rPr>
                <w:rFonts w:ascii="Arial" w:hAnsi="Arial" w:cs="Arial"/>
                <w:sz w:val="22"/>
                <w:szCs w:val="22"/>
              </w:rPr>
              <w:t xml:space="preserve">Using the </w:t>
            </w:r>
            <w:r w:rsidR="002D6E52">
              <w:rPr>
                <w:rFonts w:ascii="Arial" w:hAnsi="Arial" w:cs="Arial"/>
                <w:sz w:val="22"/>
                <w:szCs w:val="22"/>
              </w:rPr>
              <w:t xml:space="preserve">simplified </w:t>
            </w:r>
            <w:r w:rsidR="004E7163">
              <w:rPr>
                <w:rFonts w:ascii="Arial" w:hAnsi="Arial" w:cs="Arial"/>
                <w:sz w:val="22"/>
                <w:szCs w:val="22"/>
              </w:rPr>
              <w:t xml:space="preserve">partial </w:t>
            </w:r>
            <w:r w:rsidRPr="00B760CD">
              <w:rPr>
                <w:rFonts w:ascii="Arial" w:hAnsi="Arial" w:cs="Arial"/>
                <w:sz w:val="22"/>
                <w:szCs w:val="22"/>
              </w:rPr>
              <w:t>given ERD</w:t>
            </w:r>
            <w:r>
              <w:rPr>
                <w:rFonts w:ascii="Arial" w:hAnsi="Arial" w:cs="Arial"/>
                <w:sz w:val="22"/>
                <w:szCs w:val="22"/>
              </w:rPr>
              <w:t xml:space="preserve"> (appendix B)</w:t>
            </w:r>
            <w:r w:rsidRPr="00B760CD">
              <w:rPr>
                <w:rFonts w:ascii="Arial" w:hAnsi="Arial" w:cs="Arial"/>
                <w:sz w:val="22"/>
                <w:szCs w:val="22"/>
              </w:rPr>
              <w:t xml:space="preserve">, analyse the requirements </w:t>
            </w:r>
            <w:r>
              <w:rPr>
                <w:rFonts w:ascii="Arial" w:hAnsi="Arial" w:cs="Arial"/>
                <w:sz w:val="22"/>
                <w:szCs w:val="22"/>
              </w:rPr>
              <w:t xml:space="preserve">(appendix A) </w:t>
            </w:r>
            <w:r w:rsidRPr="00B760CD">
              <w:rPr>
                <w:rFonts w:ascii="Arial" w:hAnsi="Arial" w:cs="Arial"/>
                <w:sz w:val="22"/>
                <w:szCs w:val="22"/>
              </w:rPr>
              <w:t xml:space="preserve">and then: </w:t>
            </w:r>
          </w:p>
          <w:p w14:paraId="3B89FA8A" w14:textId="77777777" w:rsidR="00D30FEE" w:rsidRPr="00B760CD" w:rsidRDefault="00D30FEE" w:rsidP="00BA4E66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EB7A4B" w14:textId="2E4CBBE9" w:rsidR="00E228BA" w:rsidRDefault="00D30FEE" w:rsidP="00D30FEE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Produce a script suitable for SQL Developer to create </w:t>
            </w:r>
            <w:r w:rsidR="00AC5709">
              <w:rPr>
                <w:rFonts w:ascii="Arial" w:hAnsi="Arial" w:cs="Arial"/>
              </w:rPr>
              <w:t xml:space="preserve">the tables in the ERD (appendix B). </w:t>
            </w:r>
            <w:r>
              <w:rPr>
                <w:rFonts w:ascii="Arial" w:hAnsi="Arial" w:cs="Arial"/>
              </w:rPr>
              <w:t>Remember to define a primary and foreign key(s) where necessary</w:t>
            </w:r>
            <w:r w:rsidR="004136CA">
              <w:rPr>
                <w:rFonts w:ascii="Arial" w:hAnsi="Arial" w:cs="Arial"/>
              </w:rPr>
              <w:t xml:space="preserve"> </w:t>
            </w:r>
            <w:r w:rsidR="004136CA" w:rsidRPr="00F95094">
              <w:rPr>
                <w:rFonts w:ascii="Arial" w:hAnsi="Arial" w:cs="Arial"/>
                <w:u w:val="single"/>
              </w:rPr>
              <w:t xml:space="preserve">using </w:t>
            </w:r>
            <w:r w:rsidR="00142C50" w:rsidRPr="00F95094">
              <w:rPr>
                <w:rFonts w:ascii="Arial" w:hAnsi="Arial" w:cs="Arial"/>
                <w:u w:val="single"/>
              </w:rPr>
              <w:t>constraints</w:t>
            </w:r>
            <w:r>
              <w:rPr>
                <w:rFonts w:ascii="Arial" w:hAnsi="Arial" w:cs="Arial"/>
              </w:rPr>
              <w:t xml:space="preserve">. Entity definitions are found in </w:t>
            </w:r>
            <w:r w:rsidR="00A263D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ppendix C.</w:t>
            </w:r>
          </w:p>
          <w:p w14:paraId="1797E801" w14:textId="77777777" w:rsidR="00E228BA" w:rsidRDefault="00E228BA" w:rsidP="00E228BA">
            <w:pPr>
              <w:ind w:left="720"/>
              <w:rPr>
                <w:rFonts w:ascii="Arial" w:hAnsi="Arial" w:cs="Arial"/>
              </w:rPr>
            </w:pPr>
          </w:p>
          <w:p w14:paraId="05ECB9D7" w14:textId="0C2B9A6E" w:rsidR="00E228BA" w:rsidRDefault="00E228BA" w:rsidP="00E228BA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will require some numeric </w:t>
            </w:r>
            <w:r w:rsidR="00AC5709">
              <w:rPr>
                <w:rFonts w:ascii="Arial" w:hAnsi="Arial" w:cs="Arial"/>
              </w:rPr>
              <w:t>data types for certain attributes</w:t>
            </w:r>
            <w:r>
              <w:rPr>
                <w:rFonts w:ascii="Arial" w:hAnsi="Arial" w:cs="Arial"/>
              </w:rPr>
              <w:t xml:space="preserve"> so that you can comply with the requirement for numeric functions in queries.</w:t>
            </w:r>
            <w:r w:rsidR="007A3DD4">
              <w:rPr>
                <w:rFonts w:ascii="Arial" w:hAnsi="Arial" w:cs="Arial"/>
              </w:rPr>
              <w:t xml:space="preserve"> Examine the </w:t>
            </w:r>
            <w:r w:rsidR="00AC5709">
              <w:rPr>
                <w:rFonts w:ascii="Arial" w:hAnsi="Arial" w:cs="Arial"/>
              </w:rPr>
              <w:t xml:space="preserve">data </w:t>
            </w:r>
            <w:r w:rsidR="007A3DD4">
              <w:rPr>
                <w:rFonts w:ascii="Arial" w:hAnsi="Arial" w:cs="Arial"/>
              </w:rPr>
              <w:t>records supplied carefully to identify the numeric attributes.</w:t>
            </w:r>
            <w:r w:rsidR="00677C12">
              <w:rPr>
                <w:rFonts w:ascii="Arial" w:hAnsi="Arial" w:cs="Arial"/>
              </w:rPr>
              <w:t xml:space="preserve"> There is an example in </w:t>
            </w:r>
            <w:r w:rsidR="00A263DA">
              <w:rPr>
                <w:rFonts w:ascii="Arial" w:hAnsi="Arial" w:cs="Arial"/>
              </w:rPr>
              <w:t>a</w:t>
            </w:r>
            <w:r w:rsidR="00677C12">
              <w:rPr>
                <w:rFonts w:ascii="Arial" w:hAnsi="Arial" w:cs="Arial"/>
              </w:rPr>
              <w:t>ppendix C.</w:t>
            </w:r>
          </w:p>
          <w:p w14:paraId="20DAFA5E" w14:textId="77777777" w:rsidR="00677C12" w:rsidRDefault="00677C12" w:rsidP="00E228BA">
            <w:pPr>
              <w:ind w:left="720"/>
              <w:rPr>
                <w:rFonts w:ascii="Arial" w:hAnsi="Arial" w:cs="Arial"/>
              </w:rPr>
            </w:pPr>
          </w:p>
          <w:p w14:paraId="441AA7C4" w14:textId="361A0B60" w:rsidR="007D7FD8" w:rsidRDefault="00AC5709" w:rsidP="00E228BA">
            <w:pPr>
              <w:ind w:left="72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Using this document, p</w:t>
            </w:r>
            <w:r w:rsidR="00677C12">
              <w:rPr>
                <w:rFonts w:ascii="Arial" w:hAnsi="Arial" w:cs="Arial"/>
                <w:color w:val="FF0000"/>
              </w:rPr>
              <w:t>lace</w:t>
            </w:r>
            <w:r w:rsidR="00D30FEE" w:rsidRPr="00D30FEE">
              <w:rPr>
                <w:rFonts w:ascii="Arial" w:hAnsi="Arial" w:cs="Arial"/>
                <w:color w:val="FF0000"/>
              </w:rPr>
              <w:t xml:space="preserve"> a copy of your final script</w:t>
            </w:r>
            <w:r>
              <w:rPr>
                <w:rFonts w:ascii="Arial" w:hAnsi="Arial" w:cs="Arial"/>
                <w:color w:val="FF0000"/>
              </w:rPr>
              <w:t xml:space="preserve"> (the DDL) here.</w:t>
            </w:r>
            <w:r w:rsidR="007A3DD4">
              <w:rPr>
                <w:rFonts w:ascii="Arial" w:hAnsi="Arial" w:cs="Arial"/>
                <w:color w:val="FF0000"/>
              </w:rPr>
              <w:t xml:space="preserve"> </w:t>
            </w:r>
          </w:p>
          <w:p w14:paraId="715FD7AC" w14:textId="77777777" w:rsidR="00AC5709" w:rsidRDefault="00AC5709" w:rsidP="00E228BA">
            <w:pPr>
              <w:ind w:left="720"/>
              <w:rPr>
                <w:rFonts w:ascii="Arial" w:hAnsi="Arial" w:cs="Arial"/>
              </w:rPr>
            </w:pPr>
          </w:p>
          <w:p w14:paraId="43B89C01" w14:textId="4CCB3400" w:rsidR="00AC5709" w:rsidRPr="00A96F56" w:rsidRDefault="00AC5709" w:rsidP="00E228BA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Populate the tables with the .</w:t>
            </w:r>
            <w:proofErr w:type="spellStart"/>
            <w:r>
              <w:rPr>
                <w:rFonts w:ascii="Arial" w:hAnsi="Arial" w:cs="Arial"/>
              </w:rPr>
              <w:t>sql</w:t>
            </w:r>
            <w:proofErr w:type="spellEnd"/>
            <w:r>
              <w:rPr>
                <w:rFonts w:ascii="Arial" w:hAnsi="Arial" w:cs="Arial"/>
              </w:rPr>
              <w:t xml:space="preserve"> files supplied in the folder </w:t>
            </w:r>
            <w:r w:rsidR="00852C76">
              <w:rPr>
                <w:rFonts w:ascii="Arial" w:hAnsi="Arial" w:cs="Arial"/>
              </w:rPr>
              <w:t xml:space="preserve">‘SQL Scripts’ on </w:t>
            </w:r>
            <w:proofErr w:type="spellStart"/>
            <w:r w:rsidR="00852C76">
              <w:rPr>
                <w:rFonts w:ascii="Arial" w:hAnsi="Arial" w:cs="Arial"/>
              </w:rPr>
              <w:t>BlackBoard</w:t>
            </w:r>
            <w:proofErr w:type="spellEnd"/>
            <w:r w:rsidR="00852C7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Note, these files </w:t>
            </w:r>
            <w:r w:rsidRPr="003E3FC3">
              <w:rPr>
                <w:rFonts w:ascii="Arial" w:hAnsi="Arial" w:cs="Arial"/>
                <w:u w:val="single"/>
              </w:rPr>
              <w:t>must</w:t>
            </w:r>
            <w:r>
              <w:rPr>
                <w:rFonts w:ascii="Arial" w:hAnsi="Arial" w:cs="Arial"/>
              </w:rPr>
              <w:t xml:space="preserve"> be opened in </w:t>
            </w:r>
            <w:r w:rsidR="003E3FC3">
              <w:rPr>
                <w:rFonts w:ascii="Arial" w:hAnsi="Arial" w:cs="Arial"/>
              </w:rPr>
              <w:t>Notepad (Windows) or TextEdit (macOS)</w:t>
            </w:r>
            <w:r w:rsidR="00035D2C">
              <w:rPr>
                <w:rFonts w:ascii="Arial" w:hAnsi="Arial" w:cs="Arial"/>
              </w:rPr>
              <w:t xml:space="preserve"> from where you can then copy/paste them into an SQL worksheet.</w:t>
            </w:r>
          </w:p>
          <w:p w14:paraId="7C0FFDC0" w14:textId="77777777" w:rsidR="00A96F56" w:rsidRPr="00A96F56" w:rsidRDefault="00A96F56" w:rsidP="00A96F56">
            <w:pPr>
              <w:ind w:left="720"/>
              <w:rPr>
                <w:rFonts w:ascii="Arial" w:hAnsi="Arial" w:cs="Arial"/>
              </w:rPr>
            </w:pPr>
          </w:p>
          <w:p w14:paraId="683E05FB" w14:textId="5FA4677F" w:rsidR="00A96F56" w:rsidRDefault="00A96F56" w:rsidP="00D30FEE">
            <w:pPr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 w:rsidRPr="00A96F56">
              <w:rPr>
                <w:rFonts w:ascii="Arial" w:hAnsi="Arial" w:cs="Arial"/>
                <w:color w:val="000000" w:themeColor="text1"/>
              </w:rPr>
              <w:t>Write SQL statements necessary to satisfy the following queries</w:t>
            </w:r>
            <w:r w:rsidR="000E2DC9">
              <w:rPr>
                <w:rFonts w:ascii="Arial" w:hAnsi="Arial" w:cs="Arial"/>
                <w:color w:val="000000" w:themeColor="text1"/>
              </w:rPr>
              <w:t xml:space="preserve"> on page 3</w:t>
            </w:r>
            <w:r w:rsidRPr="00A96F56">
              <w:rPr>
                <w:rFonts w:ascii="Arial" w:hAnsi="Arial" w:cs="Arial"/>
                <w:color w:val="000000" w:themeColor="text1"/>
              </w:rPr>
              <w:t>.</w:t>
            </w:r>
            <w:r>
              <w:rPr>
                <w:rFonts w:ascii="Arial" w:hAnsi="Arial" w:cs="Arial"/>
                <w:color w:val="000000" w:themeColor="text1"/>
              </w:rPr>
              <w:t xml:space="preserve"> Remember to use sensible headings where appropriate.</w:t>
            </w:r>
          </w:p>
          <w:p w14:paraId="030D7BD5" w14:textId="77777777" w:rsidR="000E2DC9" w:rsidRDefault="000E2DC9" w:rsidP="000E2DC9">
            <w:pPr>
              <w:ind w:left="720"/>
              <w:rPr>
                <w:rFonts w:ascii="Arial" w:hAnsi="Arial" w:cs="Arial"/>
                <w:color w:val="000000" w:themeColor="text1"/>
              </w:rPr>
            </w:pPr>
          </w:p>
          <w:p w14:paraId="6520B791" w14:textId="351B65AD" w:rsidR="00E228BA" w:rsidRDefault="00E228BA" w:rsidP="00E228BA">
            <w:pPr>
              <w:ind w:left="7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The queries will retrieve data from single and multiple tables, they will use textual and numeric functions as well as creating views.</w:t>
            </w:r>
          </w:p>
          <w:p w14:paraId="1A790B64" w14:textId="77777777" w:rsidR="00A96F56" w:rsidRDefault="00A96F56" w:rsidP="00A96F56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  <w:p w14:paraId="5F3F1E83" w14:textId="5CF1E634" w:rsidR="00677C12" w:rsidRDefault="000E2DC9" w:rsidP="00A96F56">
            <w:pPr>
              <w:ind w:left="7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0000"/>
              </w:rPr>
              <w:t>Again, u</w:t>
            </w:r>
            <w:r w:rsidR="00677C12">
              <w:rPr>
                <w:rFonts w:ascii="Arial" w:hAnsi="Arial" w:cs="Arial"/>
                <w:color w:val="FF0000"/>
              </w:rPr>
              <w:t>sing this document, place</w:t>
            </w:r>
            <w:r w:rsidR="00A96F56" w:rsidRPr="000350DF">
              <w:rPr>
                <w:rFonts w:ascii="Arial" w:hAnsi="Arial" w:cs="Arial"/>
                <w:color w:val="FF0000"/>
              </w:rPr>
              <w:t xml:space="preserve"> a copy of the </w:t>
            </w:r>
            <w:r w:rsidR="007A3DD4">
              <w:rPr>
                <w:rFonts w:ascii="Arial" w:hAnsi="Arial" w:cs="Arial"/>
                <w:color w:val="FF0000"/>
              </w:rPr>
              <w:t>DML (SQL for creation of queries)</w:t>
            </w:r>
            <w:r w:rsidR="00A96F56" w:rsidRPr="000350DF">
              <w:rPr>
                <w:rFonts w:ascii="Arial" w:hAnsi="Arial" w:cs="Arial"/>
                <w:color w:val="FF0000"/>
              </w:rPr>
              <w:t xml:space="preserve"> together with the results</w:t>
            </w:r>
            <w:r w:rsidR="007A3DD4">
              <w:rPr>
                <w:rFonts w:ascii="Arial" w:hAnsi="Arial" w:cs="Arial"/>
                <w:color w:val="FF0000"/>
              </w:rPr>
              <w:t xml:space="preserve"> or outputs</w:t>
            </w:r>
            <w:r w:rsidR="00A96F56" w:rsidRPr="000350DF">
              <w:rPr>
                <w:rFonts w:ascii="Arial" w:hAnsi="Arial" w:cs="Arial"/>
                <w:color w:val="FF0000"/>
              </w:rPr>
              <w:t xml:space="preserve"> of these queries</w:t>
            </w:r>
            <w:r w:rsidR="00677C12">
              <w:rPr>
                <w:rFonts w:ascii="Arial" w:hAnsi="Arial" w:cs="Arial"/>
                <w:color w:val="FF0000"/>
              </w:rPr>
              <w:t xml:space="preserve"> under each question below</w:t>
            </w:r>
            <w:r w:rsidR="00A96F56" w:rsidRPr="000350DF">
              <w:rPr>
                <w:rFonts w:ascii="Arial" w:hAnsi="Arial" w:cs="Arial"/>
                <w:color w:val="FF0000"/>
              </w:rPr>
              <w:t>.</w:t>
            </w:r>
            <w:r w:rsidR="00A96F56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2D313C16" w14:textId="77777777" w:rsidR="00677C12" w:rsidRDefault="00677C12" w:rsidP="00A96F56">
            <w:pPr>
              <w:ind w:left="720"/>
              <w:rPr>
                <w:rFonts w:ascii="Arial" w:hAnsi="Arial" w:cs="Arial"/>
                <w:color w:val="000000" w:themeColor="text1"/>
              </w:rPr>
            </w:pPr>
          </w:p>
          <w:p w14:paraId="28A3441E" w14:textId="0D9AC68C" w:rsidR="00A96F56" w:rsidRDefault="003558F9" w:rsidP="00A96F56">
            <w:pPr>
              <w:ind w:left="7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Please e</w:t>
            </w:r>
            <w:r w:rsidR="00A96F56">
              <w:rPr>
                <w:rFonts w:ascii="Arial" w:hAnsi="Arial" w:cs="Arial"/>
                <w:color w:val="000000" w:themeColor="text1"/>
              </w:rPr>
              <w:t xml:space="preserve">nsure that the </w:t>
            </w:r>
            <w:r w:rsidR="00677C12">
              <w:rPr>
                <w:rFonts w:ascii="Arial" w:hAnsi="Arial" w:cs="Arial"/>
                <w:color w:val="000000" w:themeColor="text1"/>
              </w:rPr>
              <w:t xml:space="preserve">output </w:t>
            </w:r>
            <w:r w:rsidR="00A96F56">
              <w:rPr>
                <w:rFonts w:ascii="Arial" w:hAnsi="Arial" w:cs="Arial"/>
                <w:color w:val="000000" w:themeColor="text1"/>
              </w:rPr>
              <w:t>columns are ‘lined up’</w:t>
            </w:r>
            <w:r w:rsidR="00677C12">
              <w:rPr>
                <w:rFonts w:ascii="Arial" w:hAnsi="Arial" w:cs="Arial"/>
                <w:color w:val="000000" w:themeColor="text1"/>
              </w:rPr>
              <w:t xml:space="preserve"> and nicely formatted when </w:t>
            </w:r>
            <w:r w:rsidR="00A96F56">
              <w:rPr>
                <w:rFonts w:ascii="Arial" w:hAnsi="Arial" w:cs="Arial"/>
                <w:color w:val="000000" w:themeColor="text1"/>
              </w:rPr>
              <w:t>copying and pasting f</w:t>
            </w:r>
            <w:r w:rsidR="00151B67">
              <w:rPr>
                <w:rFonts w:ascii="Arial" w:hAnsi="Arial" w:cs="Arial"/>
                <w:color w:val="000000" w:themeColor="text1"/>
              </w:rPr>
              <w:t>ro</w:t>
            </w:r>
            <w:r w:rsidR="00A96F56">
              <w:rPr>
                <w:rFonts w:ascii="Arial" w:hAnsi="Arial" w:cs="Arial"/>
                <w:color w:val="000000" w:themeColor="text1"/>
              </w:rPr>
              <w:t>m the SQL interface</w:t>
            </w:r>
            <w:r w:rsidR="00677C12">
              <w:rPr>
                <w:rFonts w:ascii="Arial" w:hAnsi="Arial" w:cs="Arial"/>
                <w:color w:val="000000" w:themeColor="text1"/>
              </w:rPr>
              <w:t>.</w:t>
            </w:r>
            <w:r w:rsidR="00A96F56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7163334C" w14:textId="77777777" w:rsidR="00A96F56" w:rsidRDefault="00A96F56" w:rsidP="00A96F56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  <w:p w14:paraId="524CC85C" w14:textId="77777777" w:rsidR="0061632B" w:rsidRDefault="0061632B" w:rsidP="00A96F56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  <w:p w14:paraId="7BE8C187" w14:textId="77777777" w:rsidR="003F00BE" w:rsidRDefault="003F00BE" w:rsidP="00A96F56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  <w:p w14:paraId="059FC9C5" w14:textId="77777777" w:rsidR="003F00BE" w:rsidRDefault="003F00BE" w:rsidP="00A96F56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  <w:p w14:paraId="18500B2D" w14:textId="77777777" w:rsidR="003F00BE" w:rsidRDefault="003F00BE" w:rsidP="00A96F56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  <w:p w14:paraId="3B94D6D0" w14:textId="77777777" w:rsidR="003F00BE" w:rsidRDefault="003F00BE" w:rsidP="00A96F56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  <w:p w14:paraId="53DAD8CF" w14:textId="77777777" w:rsidR="003F00BE" w:rsidRDefault="003F00BE" w:rsidP="00A96F56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  <w:p w14:paraId="5249B9A1" w14:textId="6C05CEEA" w:rsidR="00A96F56" w:rsidRPr="003F00BE" w:rsidRDefault="000350DF" w:rsidP="00A96F56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F00BE">
              <w:rPr>
                <w:rFonts w:ascii="Arial" w:hAnsi="Arial" w:cs="Arial"/>
                <w:b/>
                <w:bCs/>
                <w:color w:val="000000" w:themeColor="text1"/>
              </w:rPr>
              <w:t>Queries:</w:t>
            </w:r>
            <w:r w:rsidR="009E32EE" w:rsidRPr="003F00BE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  <w:p w14:paraId="3E3E560D" w14:textId="77777777" w:rsidR="00BA4E66" w:rsidRPr="000820FD" w:rsidRDefault="00BA4E66" w:rsidP="00BA4E66"/>
          <w:p w14:paraId="7877F55B" w14:textId="0563F254" w:rsidR="00BA4E66" w:rsidRDefault="00BA4E66" w:rsidP="00BA4E66">
            <w:pPr>
              <w:pStyle w:val="NoSpacing"/>
              <w:numPr>
                <w:ilvl w:val="0"/>
                <w:numId w:val="10"/>
              </w:numP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Produce a </w:t>
            </w:r>
            <w:r w:rsidR="00151B67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‘</w:t>
            </w: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t</w:t>
            </w:r>
            <w:r w:rsidRPr="00F3106C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elephone </w:t>
            </w: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l</w:t>
            </w:r>
            <w:r w:rsidRPr="00F3106C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ist</w:t>
            </w:r>
            <w:r w:rsidR="00151B67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’</w:t>
            </w: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 for all suppliers. </w:t>
            </w:r>
            <w:r w:rsidR="00EF74BA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Define</w:t>
            </w: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 a ‘View’ and include the supplier name and telephone number. Sort by supplier</w:t>
            </w:r>
            <w:r w:rsidR="00F37220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 ascending</w:t>
            </w:r>
            <w:r w:rsidR="00D45590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. The final output should only be </w:t>
            </w:r>
            <w:r w:rsidR="00D45590" w:rsidRPr="00852C76">
              <w:rPr>
                <w:rStyle w:val="Hyperlink"/>
                <w:rFonts w:ascii="Arial" w:hAnsi="Arial" w:cs="Arial"/>
                <w:noProof/>
                <w:color w:val="auto"/>
              </w:rPr>
              <w:t>one</w:t>
            </w:r>
            <w:r w:rsidR="00D45590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 column</w:t>
            </w:r>
            <w:r w:rsidR="009E32EE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.</w:t>
            </w:r>
          </w:p>
          <w:p w14:paraId="218174C7" w14:textId="46B4D596" w:rsidR="00A263DA" w:rsidRPr="003772FA" w:rsidRDefault="00A263DA" w:rsidP="00A263DA">
            <w:pPr>
              <w:ind w:left="851" w:firstLine="589"/>
              <w:rPr>
                <w:rFonts w:ascii="Arial" w:hAnsi="Arial" w:cs="Arial"/>
                <w:b/>
                <w:sz w:val="22"/>
                <w:szCs w:val="22"/>
              </w:rPr>
            </w:pPr>
            <w:r w:rsidRPr="003772FA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         (</w:t>
            </w:r>
            <w:r w:rsidR="003F00BE">
              <w:rPr>
                <w:rFonts w:ascii="Arial" w:hAnsi="Arial" w:cs="Arial"/>
                <w:b/>
                <w:sz w:val="22"/>
                <w:szCs w:val="22"/>
              </w:rPr>
              <w:t xml:space="preserve">5 </w:t>
            </w:r>
            <w:r w:rsidRPr="003772FA">
              <w:rPr>
                <w:rFonts w:ascii="Arial" w:hAnsi="Arial" w:cs="Arial"/>
                <w:b/>
                <w:sz w:val="22"/>
                <w:szCs w:val="22"/>
              </w:rPr>
              <w:t>marks)</w:t>
            </w:r>
          </w:p>
          <w:p w14:paraId="599D2B7D" w14:textId="77777777" w:rsidR="00F37220" w:rsidRDefault="00F37220" w:rsidP="00F37220">
            <w:pPr>
              <w:pStyle w:val="NoSpacing"/>
              <w:ind w:left="720"/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</w:p>
          <w:p w14:paraId="557A18F4" w14:textId="455C0B0D" w:rsidR="00BA4E66" w:rsidRDefault="00BA4E66" w:rsidP="00BA4E66">
            <w:pPr>
              <w:pStyle w:val="NoSpacing"/>
              <w:numPr>
                <w:ilvl w:val="0"/>
                <w:numId w:val="10"/>
              </w:numP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Create a </w:t>
            </w:r>
            <w:r w:rsidRPr="00F3106C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query to establish which invoices are over £200</w:t>
            </w:r>
            <w:r w:rsidR="00F37220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. Sort on TOTAL_VALUE descending.</w:t>
            </w:r>
          </w:p>
          <w:p w14:paraId="24EA04A8" w14:textId="53C43994" w:rsidR="003F00BE" w:rsidRPr="003772FA" w:rsidRDefault="003F00BE" w:rsidP="003F00BE">
            <w:pPr>
              <w:ind w:left="851" w:firstLine="589"/>
              <w:rPr>
                <w:rFonts w:ascii="Arial" w:hAnsi="Arial" w:cs="Arial"/>
                <w:b/>
                <w:sz w:val="22"/>
                <w:szCs w:val="22"/>
              </w:rPr>
            </w:pPr>
            <w:r w:rsidRPr="003772FA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         (</w: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3772FA">
              <w:rPr>
                <w:rFonts w:ascii="Arial" w:hAnsi="Arial" w:cs="Arial"/>
                <w:b/>
                <w:sz w:val="22"/>
                <w:szCs w:val="22"/>
              </w:rPr>
              <w:t xml:space="preserve"> marks)</w:t>
            </w:r>
          </w:p>
          <w:p w14:paraId="02F50E7B" w14:textId="77777777" w:rsidR="007A3DD4" w:rsidRDefault="007A3DD4" w:rsidP="00F37220">
            <w:pPr>
              <w:rPr>
                <w:b/>
              </w:rPr>
            </w:pPr>
          </w:p>
          <w:p w14:paraId="1B7CE779" w14:textId="3F2B644F" w:rsidR="003F00BE" w:rsidRDefault="00BA4E66" w:rsidP="003F00BE">
            <w:pPr>
              <w:pStyle w:val="NoSpacing"/>
              <w:numPr>
                <w:ilvl w:val="0"/>
                <w:numId w:val="10"/>
              </w:numP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Create a </w:t>
            </w:r>
            <w:r w:rsidRPr="00F3106C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query to select a particular invoice</w:t>
            </w: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 of your choice. The user should be prompted for the criteria – i.e</w:t>
            </w:r>
            <w:r w:rsidR="003F00BE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.</w:t>
            </w:r>
            <w:r w:rsidR="00EF74BA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 INVOICE_NUMBER should be entered at run-time.</w:t>
            </w:r>
          </w:p>
          <w:p w14:paraId="3CF818C5" w14:textId="77777777" w:rsidR="003F00BE" w:rsidRDefault="003F00BE" w:rsidP="003F00BE">
            <w:pPr>
              <w:pStyle w:val="NoSpacing"/>
              <w:ind w:left="720"/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</w:p>
          <w:p w14:paraId="4BCCD2D3" w14:textId="618C61E4" w:rsidR="003F00BE" w:rsidRPr="003F00BE" w:rsidRDefault="003F00BE" w:rsidP="003F00BE">
            <w:pPr>
              <w:pStyle w:val="NoSpacing"/>
              <w:ind w:left="720"/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Select…From…Where INVOICE_NUMBER = 100001 is INCORRECT</w:t>
            </w:r>
          </w:p>
          <w:p w14:paraId="2272BFDC" w14:textId="7DD1B926" w:rsidR="003F00BE" w:rsidRPr="003772FA" w:rsidRDefault="003F00BE" w:rsidP="003F00BE">
            <w:pPr>
              <w:ind w:left="851" w:firstLine="589"/>
              <w:rPr>
                <w:rFonts w:ascii="Arial" w:hAnsi="Arial" w:cs="Arial"/>
                <w:b/>
                <w:sz w:val="22"/>
                <w:szCs w:val="22"/>
              </w:rPr>
            </w:pPr>
            <w:r w:rsidRPr="003772FA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         (</w:t>
            </w: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3772FA">
              <w:rPr>
                <w:rFonts w:ascii="Arial" w:hAnsi="Arial" w:cs="Arial"/>
                <w:b/>
                <w:sz w:val="22"/>
                <w:szCs w:val="22"/>
              </w:rPr>
              <w:t xml:space="preserve"> marks)</w:t>
            </w:r>
          </w:p>
          <w:p w14:paraId="445FD5FF" w14:textId="77777777" w:rsidR="00BA4E66" w:rsidRDefault="00BA4E66" w:rsidP="00BA4E66">
            <w:pPr>
              <w:pStyle w:val="ListParagraph"/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</w:p>
          <w:p w14:paraId="3002B0D5" w14:textId="72ACF09C" w:rsidR="00BA4E66" w:rsidRDefault="00BA4E66" w:rsidP="00BA4E66">
            <w:pPr>
              <w:pStyle w:val="NoSpacing"/>
              <w:numPr>
                <w:ilvl w:val="0"/>
                <w:numId w:val="10"/>
              </w:numP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Produce a list of </w:t>
            </w:r>
            <w:r w:rsidRPr="00F3106C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parts </w:t>
            </w: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for both warehouses. Include BIN_NUMBER and QUANTITY as well as other suitable attributes. This should be one query. Sort by WAREHOUSE_ID. Use correlation</w:t>
            </w:r>
            <w:r w:rsidR="00852C76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 (alias)</w:t>
            </w: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 names.</w:t>
            </w:r>
          </w:p>
          <w:p w14:paraId="619463FC" w14:textId="77777777" w:rsidR="003F00BE" w:rsidRPr="003772FA" w:rsidRDefault="003F00BE" w:rsidP="003F00BE">
            <w:pPr>
              <w:ind w:left="851" w:firstLine="589"/>
              <w:rPr>
                <w:rFonts w:ascii="Arial" w:hAnsi="Arial" w:cs="Arial"/>
                <w:b/>
                <w:sz w:val="22"/>
                <w:szCs w:val="22"/>
              </w:rPr>
            </w:pPr>
            <w:r w:rsidRPr="003772FA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         (4 marks)</w:t>
            </w:r>
          </w:p>
          <w:p w14:paraId="5105DDB9" w14:textId="77777777" w:rsidR="00246723" w:rsidRDefault="00246723" w:rsidP="00F37220">
            <w:pPr>
              <w:rPr>
                <w:b/>
              </w:rPr>
            </w:pPr>
          </w:p>
          <w:p w14:paraId="19D1A2FD" w14:textId="2C55F168" w:rsidR="00BA4E66" w:rsidRDefault="00BA4E66" w:rsidP="00BA4E66">
            <w:pPr>
              <w:pStyle w:val="NoSpacing"/>
              <w:numPr>
                <w:ilvl w:val="0"/>
                <w:numId w:val="10"/>
              </w:numP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Produce a list of parts to</w:t>
            </w:r>
            <w:r w:rsidRPr="00F3106C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 find the value of stock by line </w:t>
            </w:r>
            <w:r w:rsidRPr="006428FD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(Qty x Unit Price</w:t>
            </w: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) </w:t>
            </w:r>
            <w:r w:rsidRPr="00F3106C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in </w:t>
            </w: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the Haverfordwest</w:t>
            </w:r>
            <w:r w:rsidRPr="00F3106C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 warehouse</w:t>
            </w: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. Order by PART_NUMBER_WITH_PREFIX.</w:t>
            </w:r>
          </w:p>
          <w:p w14:paraId="5783C64F" w14:textId="77777777" w:rsidR="003F00BE" w:rsidRPr="003772FA" w:rsidRDefault="003F00BE" w:rsidP="003F00BE">
            <w:pPr>
              <w:ind w:left="851" w:firstLine="589"/>
              <w:rPr>
                <w:rFonts w:ascii="Arial" w:hAnsi="Arial" w:cs="Arial"/>
                <w:b/>
                <w:sz w:val="22"/>
                <w:szCs w:val="22"/>
              </w:rPr>
            </w:pPr>
            <w:r w:rsidRPr="003772FA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         (4 marks)</w:t>
            </w:r>
          </w:p>
          <w:p w14:paraId="1A668B2B" w14:textId="77777777" w:rsidR="00BA4E66" w:rsidRPr="00F3106C" w:rsidRDefault="00BA4E66" w:rsidP="00BA4E66">
            <w:pPr>
              <w:pStyle w:val="NoSpacing"/>
            </w:pPr>
          </w:p>
          <w:p w14:paraId="6AF5C07E" w14:textId="0E1DF21F" w:rsidR="00BA4E66" w:rsidRDefault="00BA4E66" w:rsidP="00BA4E66">
            <w:pPr>
              <w:pStyle w:val="NoSpacing"/>
              <w:numPr>
                <w:ilvl w:val="0"/>
                <w:numId w:val="10"/>
              </w:numP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Create a View from your query </w:t>
            </w:r>
            <w:r w:rsidR="00CC019D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5</w:t>
            </w: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 and then use it to </w:t>
            </w:r>
            <w:r w:rsidRPr="00F3106C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calculate the total value of all stock currently </w:t>
            </w: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held </w:t>
            </w:r>
            <w:r w:rsidRPr="00F3106C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in </w:t>
            </w: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the Haverfordwest</w:t>
            </w:r>
            <w:r w:rsidRPr="00F3106C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 warehouse</w:t>
            </w:r>
            <w:r w:rsidR="00F37220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. Sort on PART_NUMBER then create another view to calulate the total stock value</w:t>
            </w:r>
            <w:r w:rsidR="0061632B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.</w:t>
            </w:r>
          </w:p>
          <w:p w14:paraId="6932CCC0" w14:textId="08058951" w:rsidR="003F00BE" w:rsidRPr="003772FA" w:rsidRDefault="003F00BE" w:rsidP="003F00BE">
            <w:pPr>
              <w:ind w:left="851" w:firstLine="589"/>
              <w:rPr>
                <w:rFonts w:ascii="Arial" w:hAnsi="Arial" w:cs="Arial"/>
                <w:b/>
                <w:sz w:val="22"/>
                <w:szCs w:val="22"/>
              </w:rPr>
            </w:pPr>
            <w:r w:rsidRPr="003772FA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         (</w:t>
            </w: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Pr="003772FA">
              <w:rPr>
                <w:rFonts w:ascii="Arial" w:hAnsi="Arial" w:cs="Arial"/>
                <w:b/>
                <w:sz w:val="22"/>
                <w:szCs w:val="22"/>
              </w:rPr>
              <w:t xml:space="preserve"> marks)</w:t>
            </w:r>
          </w:p>
          <w:p w14:paraId="09D0297E" w14:textId="77777777" w:rsidR="0061632B" w:rsidRDefault="0061632B" w:rsidP="0061632B">
            <w:pPr>
              <w:pStyle w:val="NoSpacing"/>
              <w:ind w:left="720"/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</w:p>
          <w:p w14:paraId="58BE9E23" w14:textId="77777777" w:rsidR="00BA4E66" w:rsidRDefault="00BA4E66" w:rsidP="00BA4E66">
            <w:pPr>
              <w:pStyle w:val="NoSpacing"/>
              <w:numPr>
                <w:ilvl w:val="0"/>
                <w:numId w:val="10"/>
              </w:numP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Produce a list of parts that are </w:t>
            </w:r>
            <w:r w:rsidRPr="00F3106C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out of stock</w:t>
            </w: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 in both warehouses.</w:t>
            </w:r>
          </w:p>
          <w:p w14:paraId="285478FD" w14:textId="77777777" w:rsidR="003F00BE" w:rsidRPr="003772FA" w:rsidRDefault="003F00BE" w:rsidP="003F00BE">
            <w:pPr>
              <w:ind w:left="851" w:firstLine="589"/>
              <w:rPr>
                <w:rFonts w:ascii="Arial" w:hAnsi="Arial" w:cs="Arial"/>
                <w:b/>
                <w:sz w:val="22"/>
                <w:szCs w:val="22"/>
              </w:rPr>
            </w:pPr>
            <w:r w:rsidRPr="003772FA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         (4 marks)</w:t>
            </w:r>
          </w:p>
          <w:p w14:paraId="7D13390C" w14:textId="77777777" w:rsidR="00F37220" w:rsidRDefault="00F37220" w:rsidP="00F37220">
            <w:pPr>
              <w:pStyle w:val="NoSpacing"/>
              <w:ind w:left="720"/>
              <w:rPr>
                <w:rStyle w:val="Hyperlink"/>
              </w:rPr>
            </w:pPr>
          </w:p>
          <w:p w14:paraId="6DED78B7" w14:textId="4864E1CE" w:rsidR="00BA4E66" w:rsidRDefault="00BA4E66" w:rsidP="00BA4E66">
            <w:pPr>
              <w:pStyle w:val="NoSpacing"/>
              <w:numPr>
                <w:ilvl w:val="0"/>
                <w:numId w:val="10"/>
              </w:numP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Produce a list of </w:t>
            </w:r>
            <w:r w:rsidRPr="00F3106C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parts</w:t>
            </w: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 that</w:t>
            </w:r>
            <w:r w:rsidRPr="00F3106C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 are available from both warehouses</w:t>
            </w: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. You will need </w:t>
            </w:r>
            <w:r w:rsidR="0032228A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two queries and a view</w:t>
            </w:r>
            <w:r w:rsidR="002255EA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.</w:t>
            </w:r>
          </w:p>
          <w:p w14:paraId="6B9177D4" w14:textId="2EA9D01B" w:rsidR="003F00BE" w:rsidRPr="003772FA" w:rsidRDefault="003F00BE" w:rsidP="003F00BE">
            <w:pPr>
              <w:ind w:left="851" w:firstLine="589"/>
              <w:rPr>
                <w:rFonts w:ascii="Arial" w:hAnsi="Arial" w:cs="Arial"/>
                <w:b/>
                <w:sz w:val="22"/>
                <w:szCs w:val="22"/>
              </w:rPr>
            </w:pPr>
            <w:r w:rsidRPr="003772FA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         (</w:t>
            </w:r>
            <w:r>
              <w:rPr>
                <w:rFonts w:ascii="Arial" w:hAnsi="Arial" w:cs="Arial"/>
                <w:b/>
                <w:sz w:val="22"/>
                <w:szCs w:val="22"/>
              </w:rPr>
              <w:t>10</w:t>
            </w:r>
            <w:r w:rsidRPr="003772FA">
              <w:rPr>
                <w:rFonts w:ascii="Arial" w:hAnsi="Arial" w:cs="Arial"/>
                <w:b/>
                <w:sz w:val="22"/>
                <w:szCs w:val="22"/>
              </w:rPr>
              <w:t xml:space="preserve"> marks)</w:t>
            </w:r>
          </w:p>
          <w:p w14:paraId="5E0C5962" w14:textId="77777777" w:rsidR="002255EA" w:rsidRDefault="002255EA" w:rsidP="00F37220"/>
          <w:p w14:paraId="21C700E0" w14:textId="76E6D20F" w:rsidR="00BA4E66" w:rsidRDefault="00BA4E66" w:rsidP="00BA4E66">
            <w:pPr>
              <w:pStyle w:val="NoSpacing"/>
              <w:numPr>
                <w:ilvl w:val="0"/>
                <w:numId w:val="10"/>
              </w:numP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Create a query t</w:t>
            </w:r>
            <w:r w:rsidRPr="00F3106C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o find out which parts are cheaper to buy from Sweden</w:t>
            </w: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, when converted from Swedish Krona to Sterling and rounded to 2 decimal places. Use PART_NUMBER_WITH_PREFIX, STERLING_NET and your third calculated column.</w:t>
            </w:r>
            <w:r w:rsidR="009676C4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 xml:space="preserve"> To convert krona to sterling use 13/100.</w:t>
            </w:r>
          </w:p>
          <w:p w14:paraId="30321B28" w14:textId="36D541A4" w:rsidR="003F00BE" w:rsidRPr="003772FA" w:rsidRDefault="003F00BE" w:rsidP="003F00BE">
            <w:pPr>
              <w:ind w:left="851" w:firstLine="589"/>
              <w:rPr>
                <w:rFonts w:ascii="Arial" w:hAnsi="Arial" w:cs="Arial"/>
                <w:b/>
                <w:sz w:val="22"/>
                <w:szCs w:val="22"/>
              </w:rPr>
            </w:pPr>
            <w:r w:rsidRPr="003772FA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         (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10 </w:t>
            </w:r>
            <w:r w:rsidRPr="003772FA">
              <w:rPr>
                <w:rFonts w:ascii="Arial" w:hAnsi="Arial" w:cs="Arial"/>
                <w:b/>
                <w:sz w:val="22"/>
                <w:szCs w:val="22"/>
              </w:rPr>
              <w:t>marks)</w:t>
            </w:r>
          </w:p>
          <w:p w14:paraId="6EBD8F91" w14:textId="77777777" w:rsidR="002255EA" w:rsidRDefault="002255EA" w:rsidP="002255EA">
            <w:pPr>
              <w:pStyle w:val="NoSpacing"/>
              <w:ind w:left="720"/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</w:p>
          <w:p w14:paraId="4BF6B27A" w14:textId="7349F271" w:rsidR="00BA4E66" w:rsidRDefault="00BA4E66" w:rsidP="00BA4E66">
            <w:pPr>
              <w:pStyle w:val="NoSpacing"/>
              <w:numPr>
                <w:ilvl w:val="0"/>
                <w:numId w:val="10"/>
              </w:numP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</w:pPr>
            <w:r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Produce a query to increase the cost of all parts by 5%. Use PART_NUMBER_WITH_PREFIX, STERLING_NET and your new price including the 5%</w:t>
            </w:r>
            <w:r w:rsidR="00864A10">
              <w:rPr>
                <w:rStyle w:val="Hyperlink"/>
                <w:rFonts w:ascii="Arial" w:hAnsi="Arial" w:cs="Arial"/>
                <w:noProof/>
                <w:color w:val="auto"/>
                <w:u w:val="none"/>
              </w:rPr>
              <w:t>. Order by the new price.</w:t>
            </w:r>
          </w:p>
          <w:p w14:paraId="55637B7E" w14:textId="7FDB245F" w:rsidR="003F00BE" w:rsidRPr="003772FA" w:rsidRDefault="003F00BE" w:rsidP="003F00BE">
            <w:pPr>
              <w:ind w:left="851" w:firstLine="589"/>
              <w:rPr>
                <w:rFonts w:ascii="Arial" w:hAnsi="Arial" w:cs="Arial"/>
                <w:b/>
                <w:sz w:val="22"/>
                <w:szCs w:val="22"/>
              </w:rPr>
            </w:pPr>
            <w:r w:rsidRPr="003772FA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                 (</w: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3772FA">
              <w:rPr>
                <w:rFonts w:ascii="Arial" w:hAnsi="Arial" w:cs="Arial"/>
                <w:b/>
                <w:sz w:val="22"/>
                <w:szCs w:val="22"/>
              </w:rPr>
              <w:t xml:space="preserve"> marks)</w:t>
            </w:r>
          </w:p>
          <w:p w14:paraId="7E0A808B" w14:textId="77777777" w:rsidR="007D7FD8" w:rsidRPr="000D3587" w:rsidRDefault="007D7FD8" w:rsidP="0002335E">
            <w:pPr>
              <w:rPr>
                <w:rFonts w:ascii="Arial" w:hAnsi="Arial"/>
              </w:rPr>
            </w:pPr>
            <w:r w:rsidRPr="00357070">
              <w:rPr>
                <w:rFonts w:ascii="Arial" w:hAnsi="Arial" w:cs="Arial"/>
                <w:b/>
                <w:sz w:val="28"/>
                <w:szCs w:val="28"/>
              </w:rPr>
              <w:br w:type="page"/>
            </w:r>
          </w:p>
        </w:tc>
      </w:tr>
    </w:tbl>
    <w:p w14:paraId="2F9F8F62" w14:textId="77777777" w:rsidR="007246DC" w:rsidRDefault="007246DC" w:rsidP="007246DC">
      <w:pPr>
        <w:rPr>
          <w:rFonts w:ascii="Arial" w:hAnsi="Arial"/>
          <w:b/>
          <w:sz w:val="22"/>
          <w:szCs w:val="22"/>
        </w:rPr>
      </w:pPr>
    </w:p>
    <w:p w14:paraId="14795188" w14:textId="77777777" w:rsidR="003F00BE" w:rsidRDefault="003F00BE" w:rsidP="007246DC">
      <w:pPr>
        <w:rPr>
          <w:rFonts w:ascii="Arial" w:hAnsi="Arial"/>
          <w:b/>
          <w:sz w:val="22"/>
          <w:szCs w:val="22"/>
        </w:rPr>
      </w:pPr>
    </w:p>
    <w:p w14:paraId="734F603A" w14:textId="77777777" w:rsidR="003F00BE" w:rsidRDefault="003F00BE" w:rsidP="007246DC">
      <w:pPr>
        <w:rPr>
          <w:rFonts w:ascii="Arial" w:hAnsi="Arial"/>
          <w:b/>
          <w:sz w:val="22"/>
          <w:szCs w:val="22"/>
        </w:rPr>
      </w:pPr>
    </w:p>
    <w:p w14:paraId="6AF5B8D5" w14:textId="77777777" w:rsidR="003F00BE" w:rsidRDefault="003F00BE" w:rsidP="007246DC">
      <w:pPr>
        <w:rPr>
          <w:rFonts w:ascii="Arial" w:hAnsi="Arial"/>
          <w:b/>
          <w:sz w:val="22"/>
          <w:szCs w:val="22"/>
        </w:rPr>
      </w:pPr>
    </w:p>
    <w:p w14:paraId="4BE35916" w14:textId="77777777" w:rsidR="003F00BE" w:rsidRDefault="003F00BE" w:rsidP="007246DC">
      <w:pPr>
        <w:rPr>
          <w:rFonts w:ascii="Arial" w:hAnsi="Arial"/>
          <w:b/>
          <w:sz w:val="22"/>
          <w:szCs w:val="22"/>
        </w:rPr>
      </w:pPr>
    </w:p>
    <w:p w14:paraId="2C7E7AE1" w14:textId="77777777" w:rsidR="003F00BE" w:rsidRDefault="003F00BE" w:rsidP="007246DC">
      <w:pPr>
        <w:rPr>
          <w:rFonts w:ascii="Arial" w:hAnsi="Arial"/>
          <w:b/>
          <w:sz w:val="22"/>
          <w:szCs w:val="22"/>
        </w:rPr>
      </w:pPr>
    </w:p>
    <w:p w14:paraId="358CA922" w14:textId="77777777" w:rsidR="003F00BE" w:rsidRDefault="003F00BE" w:rsidP="007246DC">
      <w:pPr>
        <w:rPr>
          <w:rFonts w:ascii="Arial" w:hAnsi="Arial"/>
          <w:b/>
          <w:sz w:val="22"/>
          <w:szCs w:val="22"/>
        </w:rPr>
      </w:pPr>
    </w:p>
    <w:p w14:paraId="164A7E02" w14:textId="77777777" w:rsidR="003F00BE" w:rsidRDefault="003F00BE" w:rsidP="007246DC">
      <w:pPr>
        <w:rPr>
          <w:rFonts w:ascii="Arial" w:hAnsi="Arial"/>
          <w:b/>
          <w:sz w:val="22"/>
          <w:szCs w:val="22"/>
        </w:rPr>
      </w:pPr>
    </w:p>
    <w:p w14:paraId="61DCE1B2" w14:textId="77777777" w:rsidR="003F00BE" w:rsidRDefault="003F00BE" w:rsidP="007246DC">
      <w:pPr>
        <w:rPr>
          <w:rFonts w:ascii="Arial" w:hAnsi="Arial"/>
          <w:b/>
          <w:sz w:val="22"/>
          <w:szCs w:val="22"/>
        </w:rPr>
      </w:pPr>
    </w:p>
    <w:p w14:paraId="5219ECAD" w14:textId="77777777" w:rsidR="007246DC" w:rsidRDefault="007246DC" w:rsidP="007D7FD8"/>
    <w:p w14:paraId="6AD7E1D6" w14:textId="77777777" w:rsidR="007246DC" w:rsidRDefault="007246DC" w:rsidP="007D7FD8"/>
    <w:p w14:paraId="0B351C8A" w14:textId="77777777" w:rsidR="007D7FD8" w:rsidRPr="00697D26" w:rsidRDefault="007D7FD8" w:rsidP="007D7FD8">
      <w:pPr>
        <w:rPr>
          <w:rFonts w:ascii="Arial" w:hAnsi="Arial" w:cs="Arial"/>
          <w:b/>
        </w:rPr>
      </w:pPr>
      <w:r w:rsidRPr="00697D26">
        <w:rPr>
          <w:rFonts w:ascii="Arial" w:hAnsi="Arial" w:cs="Arial"/>
          <w:b/>
        </w:rPr>
        <w:t>Assessment Criteria:</w:t>
      </w:r>
    </w:p>
    <w:p w14:paraId="0F94878B" w14:textId="77777777" w:rsidR="007D7FD8" w:rsidRPr="00697D26" w:rsidRDefault="007D7FD8" w:rsidP="007D7FD8">
      <w:pPr>
        <w:rPr>
          <w:rFonts w:ascii="Arial" w:hAnsi="Arial" w:cs="Arial"/>
        </w:rPr>
      </w:pPr>
    </w:p>
    <w:p w14:paraId="502095D2" w14:textId="1A2F7E5A" w:rsidR="007D7FD8" w:rsidRDefault="007D7FD8" w:rsidP="007D7F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see Appendix </w:t>
      </w:r>
      <w:r w:rsidR="000350DF">
        <w:rPr>
          <w:rFonts w:ascii="Arial" w:hAnsi="Arial" w:cs="Arial"/>
        </w:rPr>
        <w:t>D</w:t>
      </w:r>
    </w:p>
    <w:p w14:paraId="53F8F4FC" w14:textId="5015C246" w:rsidR="00FE25E4" w:rsidRPr="001A2FE9" w:rsidRDefault="007D7FD8" w:rsidP="00FE25E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6822955" w14:textId="77777777" w:rsidR="00FE25E4" w:rsidRPr="001A2FE9" w:rsidRDefault="00FE25E4" w:rsidP="00FE25E4">
      <w:pPr>
        <w:jc w:val="center"/>
        <w:rPr>
          <w:rFonts w:ascii="Arial" w:hAnsi="Arial" w:cs="Arial"/>
          <w:b/>
          <w:sz w:val="22"/>
          <w:szCs w:val="22"/>
        </w:rPr>
      </w:pPr>
    </w:p>
    <w:p w14:paraId="3417077E" w14:textId="50EBA54F" w:rsidR="00FE25E4" w:rsidRPr="00BA4E66" w:rsidRDefault="00BA4E66" w:rsidP="00517EBA">
      <w:pPr>
        <w:rPr>
          <w:rFonts w:ascii="Arial" w:hAnsi="Arial" w:cs="Arial"/>
          <w:b/>
          <w:bCs/>
          <w:sz w:val="28"/>
          <w:szCs w:val="28"/>
        </w:rPr>
      </w:pPr>
      <w:r w:rsidRPr="00BA4E66">
        <w:rPr>
          <w:rFonts w:ascii="Arial" w:hAnsi="Arial" w:cs="Arial"/>
          <w:b/>
          <w:bCs/>
          <w:sz w:val="28"/>
          <w:szCs w:val="28"/>
        </w:rPr>
        <w:t>Appendix A</w:t>
      </w:r>
    </w:p>
    <w:p w14:paraId="728739F2" w14:textId="77777777" w:rsidR="00FE25E4" w:rsidRDefault="00FE25E4" w:rsidP="00FE25E4">
      <w:pPr>
        <w:rPr>
          <w:rFonts w:ascii="Arial" w:hAnsi="Arial" w:cs="Arial"/>
        </w:rPr>
      </w:pPr>
    </w:p>
    <w:p w14:paraId="48C6FC90" w14:textId="34716D27" w:rsidR="00FE25E4" w:rsidRDefault="00646756" w:rsidP="00FE25E4">
      <w:pPr>
        <w:rPr>
          <w:rFonts w:ascii="Arial" w:hAnsi="Arial" w:cs="Arial"/>
        </w:rPr>
      </w:pPr>
      <w:r>
        <w:rPr>
          <w:rFonts w:ascii="Arial" w:hAnsi="Arial" w:cs="Arial"/>
        </w:rPr>
        <w:t>EuroParts</w:t>
      </w:r>
      <w:r w:rsidR="00FE25E4">
        <w:rPr>
          <w:rFonts w:ascii="Arial" w:hAnsi="Arial" w:cs="Arial"/>
        </w:rPr>
        <w:t xml:space="preserve">.com is an established company in Wales.  It deals with the import and export of </w:t>
      </w:r>
      <w:r>
        <w:rPr>
          <w:rFonts w:ascii="Arial" w:hAnsi="Arial" w:cs="Arial"/>
        </w:rPr>
        <w:t>car</w:t>
      </w:r>
      <w:r w:rsidR="00FE25E4">
        <w:rPr>
          <w:rFonts w:ascii="Arial" w:hAnsi="Arial" w:cs="Arial"/>
        </w:rPr>
        <w:t xml:space="preserve"> parts. </w:t>
      </w:r>
      <w:r w:rsidR="00BD6C88">
        <w:rPr>
          <w:rFonts w:ascii="Arial" w:hAnsi="Arial" w:cs="Arial"/>
        </w:rPr>
        <w:t xml:space="preserve">The </w:t>
      </w:r>
      <w:r w:rsidR="008E33A4">
        <w:rPr>
          <w:rFonts w:ascii="Arial" w:hAnsi="Arial" w:cs="Arial"/>
        </w:rPr>
        <w:t xml:space="preserve">company’s </w:t>
      </w:r>
      <w:r w:rsidR="00BD6C88">
        <w:rPr>
          <w:rFonts w:ascii="Arial" w:hAnsi="Arial" w:cs="Arial"/>
        </w:rPr>
        <w:t>suppliers are based in</w:t>
      </w:r>
      <w:r w:rsidR="00B6262F">
        <w:rPr>
          <w:rFonts w:ascii="Arial" w:hAnsi="Arial" w:cs="Arial"/>
        </w:rPr>
        <w:t xml:space="preserve"> the UK </w:t>
      </w:r>
      <w:r w:rsidR="007D0157">
        <w:rPr>
          <w:rFonts w:ascii="Arial" w:hAnsi="Arial" w:cs="Arial"/>
        </w:rPr>
        <w:t>and Sweden</w:t>
      </w:r>
      <w:r w:rsidR="00BD6C88">
        <w:rPr>
          <w:rFonts w:ascii="Arial" w:hAnsi="Arial" w:cs="Arial"/>
        </w:rPr>
        <w:t>.</w:t>
      </w:r>
      <w:r w:rsidR="00FE25E4">
        <w:rPr>
          <w:rFonts w:ascii="Arial" w:hAnsi="Arial" w:cs="Arial"/>
        </w:rPr>
        <w:t xml:space="preserve"> </w:t>
      </w:r>
    </w:p>
    <w:p w14:paraId="76665C67" w14:textId="77777777" w:rsidR="00FE25E4" w:rsidRDefault="00FE25E4" w:rsidP="00FE25E4">
      <w:pPr>
        <w:rPr>
          <w:rFonts w:ascii="Arial" w:hAnsi="Arial" w:cs="Arial"/>
        </w:rPr>
      </w:pPr>
    </w:p>
    <w:p w14:paraId="6CBF2886" w14:textId="67D3D846" w:rsidR="00795178" w:rsidRDefault="008E33A4" w:rsidP="00795178">
      <w:pPr>
        <w:rPr>
          <w:rFonts w:ascii="Arial" w:hAnsi="Arial" w:cs="Arial"/>
        </w:rPr>
      </w:pPr>
      <w:r>
        <w:rPr>
          <w:rFonts w:ascii="Arial" w:hAnsi="Arial" w:cs="Arial"/>
        </w:rPr>
        <w:t>EuroParts.com</w:t>
      </w:r>
      <w:r w:rsidR="00FE25E4">
        <w:rPr>
          <w:rFonts w:ascii="Arial" w:hAnsi="Arial" w:cs="Arial"/>
        </w:rPr>
        <w:t xml:space="preserve"> </w:t>
      </w:r>
      <w:r w:rsidR="00BD6C88">
        <w:rPr>
          <w:rFonts w:ascii="Arial" w:hAnsi="Arial" w:cs="Arial"/>
        </w:rPr>
        <w:t>has a warehouse</w:t>
      </w:r>
      <w:r w:rsidR="00FE25E4">
        <w:rPr>
          <w:rFonts w:ascii="Arial" w:hAnsi="Arial" w:cs="Arial"/>
        </w:rPr>
        <w:t xml:space="preserve"> in </w:t>
      </w:r>
      <w:r w:rsidR="00BD6C88">
        <w:rPr>
          <w:rFonts w:ascii="Arial" w:hAnsi="Arial" w:cs="Arial"/>
        </w:rPr>
        <w:t>Haverfordwest</w:t>
      </w:r>
      <w:r w:rsidR="00FE25E4">
        <w:rPr>
          <w:rFonts w:ascii="Arial" w:hAnsi="Arial" w:cs="Arial"/>
        </w:rPr>
        <w:t xml:space="preserve"> and another in Stansted </w:t>
      </w:r>
      <w:r w:rsidR="00795178">
        <w:rPr>
          <w:rFonts w:ascii="Arial" w:hAnsi="Arial" w:cs="Arial"/>
        </w:rPr>
        <w:t>and both hold</w:t>
      </w:r>
      <w:r w:rsidR="00FE25E4">
        <w:rPr>
          <w:rFonts w:ascii="Arial" w:hAnsi="Arial" w:cs="Arial"/>
        </w:rPr>
        <w:t xml:space="preserve"> </w:t>
      </w:r>
      <w:r w:rsidR="00E50904">
        <w:rPr>
          <w:rFonts w:ascii="Arial" w:hAnsi="Arial" w:cs="Arial"/>
        </w:rPr>
        <w:t xml:space="preserve">a </w:t>
      </w:r>
      <w:r w:rsidR="00FE25E4">
        <w:rPr>
          <w:rFonts w:ascii="Arial" w:hAnsi="Arial" w:cs="Arial"/>
        </w:rPr>
        <w:t>stock of parts</w:t>
      </w:r>
      <w:r w:rsidR="00795178">
        <w:rPr>
          <w:rFonts w:ascii="Arial" w:hAnsi="Arial" w:cs="Arial"/>
        </w:rPr>
        <w:t xml:space="preserve">. </w:t>
      </w:r>
      <w:r w:rsidR="00472F21">
        <w:rPr>
          <w:rFonts w:ascii="Arial" w:hAnsi="Arial" w:cs="Arial"/>
        </w:rPr>
        <w:t xml:space="preserve">Steve is manager of the Haverfordwest branch and Peter manages the Stansted warehouse. </w:t>
      </w:r>
      <w:r w:rsidR="00795178">
        <w:rPr>
          <w:rFonts w:ascii="Arial" w:hAnsi="Arial" w:cs="Arial"/>
        </w:rPr>
        <w:t xml:space="preserve">Each warehouse has many storage bins comprised of shelves and each shelf will have many plastic part storage </w:t>
      </w:r>
      <w:r>
        <w:rPr>
          <w:rFonts w:ascii="Arial" w:hAnsi="Arial" w:cs="Arial"/>
        </w:rPr>
        <w:t>containers</w:t>
      </w:r>
      <w:r w:rsidR="00B6262F">
        <w:rPr>
          <w:rFonts w:ascii="Arial" w:hAnsi="Arial" w:cs="Arial"/>
        </w:rPr>
        <w:t xml:space="preserve"> which are numbered</w:t>
      </w:r>
      <w:r w:rsidR="00795178">
        <w:rPr>
          <w:rFonts w:ascii="Arial" w:hAnsi="Arial" w:cs="Arial"/>
        </w:rPr>
        <w:t>.</w:t>
      </w:r>
      <w:r w:rsidR="00D45590">
        <w:rPr>
          <w:rFonts w:ascii="Arial" w:hAnsi="Arial" w:cs="Arial"/>
        </w:rPr>
        <w:t xml:space="preserve"> For simplicity only use the shelf numbers.</w:t>
      </w:r>
    </w:p>
    <w:p w14:paraId="7743EF8D" w14:textId="77777777" w:rsidR="00B6262F" w:rsidRDefault="00B6262F" w:rsidP="00795178">
      <w:pPr>
        <w:rPr>
          <w:rFonts w:ascii="Arial" w:hAnsi="Arial" w:cs="Arial"/>
        </w:rPr>
      </w:pPr>
    </w:p>
    <w:p w14:paraId="25973B4F" w14:textId="7AA5D137" w:rsidR="00B6262F" w:rsidRDefault="00B6262F" w:rsidP="007951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Part prices are in </w:t>
      </w:r>
      <w:r w:rsidR="00FC3A4F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currencies</w:t>
      </w:r>
      <w:r w:rsidR="00FC3A4F">
        <w:rPr>
          <w:rFonts w:ascii="Arial" w:hAnsi="Arial" w:cs="Arial"/>
        </w:rPr>
        <w:t xml:space="preserve">, </w:t>
      </w:r>
      <w:r w:rsidR="007D0157">
        <w:rPr>
          <w:rFonts w:ascii="Arial" w:hAnsi="Arial" w:cs="Arial"/>
        </w:rPr>
        <w:t xml:space="preserve">UK </w:t>
      </w:r>
      <w:r w:rsidR="00FC3A4F">
        <w:rPr>
          <w:rFonts w:ascii="Arial" w:hAnsi="Arial" w:cs="Arial"/>
        </w:rPr>
        <w:t xml:space="preserve">sterling, and </w:t>
      </w:r>
      <w:r w:rsidR="007D0157">
        <w:rPr>
          <w:rFonts w:ascii="Arial" w:hAnsi="Arial" w:cs="Arial"/>
        </w:rPr>
        <w:t xml:space="preserve">Swedish </w:t>
      </w:r>
      <w:r w:rsidR="00626895">
        <w:rPr>
          <w:rFonts w:ascii="Arial" w:hAnsi="Arial" w:cs="Arial"/>
        </w:rPr>
        <w:t>krona</w:t>
      </w:r>
      <w:r>
        <w:rPr>
          <w:rFonts w:ascii="Arial" w:hAnsi="Arial" w:cs="Arial"/>
        </w:rPr>
        <w:t xml:space="preserve">. </w:t>
      </w:r>
      <w:r w:rsidR="00626895">
        <w:rPr>
          <w:rFonts w:ascii="Arial" w:hAnsi="Arial" w:cs="Arial"/>
        </w:rPr>
        <w:t>All part prices are net of Vat.</w:t>
      </w:r>
    </w:p>
    <w:p w14:paraId="41851B2E" w14:textId="77777777" w:rsidR="00B6262F" w:rsidRDefault="00B6262F" w:rsidP="00795178">
      <w:pPr>
        <w:rPr>
          <w:rFonts w:ascii="Arial" w:hAnsi="Arial" w:cs="Arial"/>
        </w:rPr>
      </w:pPr>
    </w:p>
    <w:p w14:paraId="4E5B361C" w14:textId="1CA0D7CE" w:rsidR="00795178" w:rsidRDefault="00795178" w:rsidP="00795178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warehouse would have a unique set of bins numbers </w:t>
      </w:r>
      <w:r w:rsidR="00FC3A4F">
        <w:rPr>
          <w:rFonts w:ascii="Arial" w:hAnsi="Arial" w:cs="Arial"/>
        </w:rPr>
        <w:t>i.e.,</w:t>
      </w:r>
      <w:r>
        <w:rPr>
          <w:rFonts w:ascii="Arial" w:hAnsi="Arial" w:cs="Arial"/>
        </w:rPr>
        <w:t xml:space="preserve"> bin number A1M located in Warehouse ID “</w:t>
      </w:r>
      <w:r w:rsidR="009F4772">
        <w:rPr>
          <w:rFonts w:ascii="Arial" w:hAnsi="Arial" w:cs="Arial"/>
        </w:rPr>
        <w:t>Steve</w:t>
      </w:r>
      <w:r>
        <w:rPr>
          <w:rFonts w:ascii="Arial" w:hAnsi="Arial" w:cs="Arial"/>
        </w:rPr>
        <w:t xml:space="preserve"> Haverfordwest” would not be found in Warehouse ID “Peter Essex”. </w:t>
      </w:r>
    </w:p>
    <w:p w14:paraId="1C37BDB8" w14:textId="31D1588F" w:rsidR="00795178" w:rsidRDefault="00795178" w:rsidP="00795178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Some bin shelves (location) may be empty</w:t>
      </w:r>
      <w:r w:rsidR="00B6262F">
        <w:rPr>
          <w:rFonts w:ascii="Arial" w:hAnsi="Arial" w:cs="Arial"/>
        </w:rPr>
        <w:t>.</w:t>
      </w:r>
    </w:p>
    <w:p w14:paraId="217604C0" w14:textId="473F2470" w:rsidR="00795178" w:rsidRDefault="00795178" w:rsidP="00795178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There will be no requirement for additional warehouses</w:t>
      </w:r>
      <w:r w:rsidR="00B6262F">
        <w:rPr>
          <w:rFonts w:ascii="Arial" w:hAnsi="Arial" w:cs="Arial"/>
        </w:rPr>
        <w:t>.</w:t>
      </w:r>
    </w:p>
    <w:p w14:paraId="47A10979" w14:textId="5C65C942" w:rsidR="00795178" w:rsidRDefault="00795178" w:rsidP="00795178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There may be new suppliers</w:t>
      </w:r>
      <w:r w:rsidR="00B6262F">
        <w:rPr>
          <w:rFonts w:ascii="Arial" w:hAnsi="Arial" w:cs="Arial"/>
        </w:rPr>
        <w:t>.</w:t>
      </w:r>
    </w:p>
    <w:p w14:paraId="07F54AFD" w14:textId="47E6CA62" w:rsidR="00795178" w:rsidRDefault="00795178" w:rsidP="00795178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There may be new parts</w:t>
      </w:r>
      <w:r w:rsidR="00B6262F">
        <w:rPr>
          <w:rFonts w:ascii="Arial" w:hAnsi="Arial" w:cs="Arial"/>
        </w:rPr>
        <w:t>.</w:t>
      </w:r>
    </w:p>
    <w:p w14:paraId="684A9231" w14:textId="7BEEF088" w:rsidR="00795178" w:rsidRDefault="00795178" w:rsidP="00795178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same part may be kept in both warehouses</w:t>
      </w:r>
      <w:r w:rsidR="00B6262F">
        <w:rPr>
          <w:rFonts w:ascii="Arial" w:hAnsi="Arial" w:cs="Arial"/>
        </w:rPr>
        <w:t>.</w:t>
      </w:r>
    </w:p>
    <w:p w14:paraId="0FD74A2E" w14:textId="188E96EE" w:rsidR="00795178" w:rsidRDefault="00795178" w:rsidP="00795178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entity “Location” is the shelf location on a bin.  A bin will have several shelves</w:t>
      </w:r>
      <w:r w:rsidR="00B6262F">
        <w:rPr>
          <w:rFonts w:ascii="Arial" w:hAnsi="Arial" w:cs="Arial"/>
        </w:rPr>
        <w:t>.</w:t>
      </w:r>
    </w:p>
    <w:p w14:paraId="3A9DF4E4" w14:textId="6248CDAE" w:rsidR="00B6262F" w:rsidRDefault="00B6262F" w:rsidP="00795178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part number </w:t>
      </w:r>
      <w:r w:rsidR="0012002B">
        <w:rPr>
          <w:rFonts w:ascii="Arial" w:hAnsi="Arial" w:cs="Arial"/>
        </w:rPr>
        <w:t>‘</w:t>
      </w:r>
      <w:r>
        <w:rPr>
          <w:rFonts w:ascii="Arial" w:hAnsi="Arial" w:cs="Arial"/>
        </w:rPr>
        <w:t>prefix</w:t>
      </w:r>
      <w:r w:rsidR="0012002B">
        <w:rPr>
          <w:rFonts w:ascii="Arial" w:hAnsi="Arial" w:cs="Arial"/>
        </w:rPr>
        <w:t>’</w:t>
      </w:r>
      <w:r>
        <w:rPr>
          <w:rFonts w:ascii="Arial" w:hAnsi="Arial" w:cs="Arial"/>
        </w:rPr>
        <w:t>, the first two digits, identifies whether the part is for bodywork, engine, accessory etc.</w:t>
      </w:r>
    </w:p>
    <w:p w14:paraId="1E1558DD" w14:textId="7F928225" w:rsidR="00B6262F" w:rsidRDefault="00B6262F" w:rsidP="00795178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The discount code and discount percentage are the markup on the part</w:t>
      </w:r>
      <w:r w:rsidR="00852C76">
        <w:rPr>
          <w:rFonts w:ascii="Arial" w:hAnsi="Arial" w:cs="Arial"/>
        </w:rPr>
        <w:t xml:space="preserve"> (e.g., </w:t>
      </w:r>
      <w:proofErr w:type="spellStart"/>
      <w:r w:rsidR="00852C76">
        <w:rPr>
          <w:rFonts w:ascii="Arial" w:hAnsi="Arial" w:cs="Arial"/>
        </w:rPr>
        <w:t>Discount_UK_Code</w:t>
      </w:r>
      <w:proofErr w:type="spellEnd"/>
      <w:r w:rsidR="00852C76">
        <w:rPr>
          <w:rFonts w:ascii="Arial" w:hAnsi="Arial" w:cs="Arial"/>
        </w:rPr>
        <w:t xml:space="preserve"> of 1 has a </w:t>
      </w:r>
      <w:proofErr w:type="spellStart"/>
      <w:r w:rsidR="00852C76">
        <w:rPr>
          <w:rFonts w:ascii="Arial" w:hAnsi="Arial" w:cs="Arial"/>
        </w:rPr>
        <w:t>Discount_UK_Percent</w:t>
      </w:r>
      <w:proofErr w:type="spellEnd"/>
      <w:r w:rsidR="00852C76">
        <w:rPr>
          <w:rFonts w:ascii="Arial" w:hAnsi="Arial" w:cs="Arial"/>
        </w:rPr>
        <w:t xml:space="preserve"> of 25 which means 25% profit)</w:t>
      </w:r>
      <w:r>
        <w:rPr>
          <w:rFonts w:ascii="Arial" w:hAnsi="Arial" w:cs="Arial"/>
        </w:rPr>
        <w:t>. The net cost of parts is in both UK sterling and Swedish Krona</w:t>
      </w:r>
      <w:r w:rsidR="00626895">
        <w:rPr>
          <w:rFonts w:ascii="Arial" w:hAnsi="Arial" w:cs="Arial"/>
        </w:rPr>
        <w:t>.</w:t>
      </w:r>
    </w:p>
    <w:p w14:paraId="6459743E" w14:textId="77DEA75F" w:rsidR="00626895" w:rsidRDefault="00626895" w:rsidP="00795178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simplicity the Invoice contains a minimum </w:t>
      </w:r>
      <w:r w:rsidR="00FC3A4F">
        <w:rPr>
          <w:rFonts w:ascii="Arial" w:hAnsi="Arial" w:cs="Arial"/>
        </w:rPr>
        <w:t>number</w:t>
      </w:r>
      <w:r>
        <w:rPr>
          <w:rFonts w:ascii="Arial" w:hAnsi="Arial" w:cs="Arial"/>
        </w:rPr>
        <w:t xml:space="preserve"> of </w:t>
      </w:r>
      <w:r w:rsidR="00D45590">
        <w:rPr>
          <w:rFonts w:ascii="Arial" w:hAnsi="Arial" w:cs="Arial"/>
        </w:rPr>
        <w:t>attributes</w:t>
      </w:r>
      <w:r>
        <w:rPr>
          <w:rFonts w:ascii="Arial" w:hAnsi="Arial" w:cs="Arial"/>
        </w:rPr>
        <w:t>.</w:t>
      </w:r>
    </w:p>
    <w:p w14:paraId="02EBA3A1" w14:textId="77777777" w:rsidR="00795178" w:rsidRDefault="00795178" w:rsidP="00BD6C88">
      <w:pPr>
        <w:rPr>
          <w:rFonts w:ascii="Arial" w:hAnsi="Arial" w:cs="Arial"/>
        </w:rPr>
      </w:pPr>
    </w:p>
    <w:p w14:paraId="56C407C3" w14:textId="77777777" w:rsidR="00FE25E4" w:rsidRDefault="00FE25E4" w:rsidP="00FE25E4">
      <w:pPr>
        <w:rPr>
          <w:rFonts w:ascii="Arial" w:hAnsi="Arial" w:cs="Arial"/>
        </w:rPr>
      </w:pPr>
    </w:p>
    <w:p w14:paraId="19518BBE" w14:textId="0425ECED" w:rsidR="00143483" w:rsidRDefault="00143483" w:rsidP="00FE25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is a </w:t>
      </w:r>
      <w:r w:rsidR="00472F21">
        <w:rPr>
          <w:rFonts w:ascii="Arial" w:hAnsi="Arial" w:cs="Arial"/>
        </w:rPr>
        <w:t xml:space="preserve">M:N </w:t>
      </w:r>
      <w:r>
        <w:rPr>
          <w:rFonts w:ascii="Arial" w:hAnsi="Arial" w:cs="Arial"/>
        </w:rPr>
        <w:t>relationship between supplier and part but this will not be investigated for the purposes of this assignment</w:t>
      </w:r>
      <w:r w:rsidR="00B6262F">
        <w:rPr>
          <w:rFonts w:ascii="Arial" w:hAnsi="Arial" w:cs="Arial"/>
        </w:rPr>
        <w:t xml:space="preserve">. It can be ignored. </w:t>
      </w:r>
      <w:r w:rsidR="00B84C8A">
        <w:rPr>
          <w:rFonts w:ascii="Arial" w:hAnsi="Arial" w:cs="Arial"/>
        </w:rPr>
        <w:t>There would also be a relationship between supplier and warehouse but this is also outside the remit of this coursework.</w:t>
      </w:r>
      <w:r w:rsidR="00130D00">
        <w:rPr>
          <w:rFonts w:ascii="Arial" w:hAnsi="Arial" w:cs="Arial"/>
        </w:rPr>
        <w:t xml:space="preserve"> </w:t>
      </w:r>
    </w:p>
    <w:p w14:paraId="686ABF47" w14:textId="77777777" w:rsidR="00143483" w:rsidRDefault="00143483" w:rsidP="00FE25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A53821A" w14:textId="77777777" w:rsidR="00A962AB" w:rsidRDefault="00A962AB" w:rsidP="00A962AB">
      <w:pPr>
        <w:pStyle w:val="ListParagraph"/>
        <w:rPr>
          <w:rStyle w:val="Hyperlink"/>
          <w:rFonts w:ascii="Arial" w:hAnsi="Arial" w:cs="Arial"/>
          <w:noProof/>
          <w:color w:val="auto"/>
          <w:u w:val="none"/>
        </w:rPr>
      </w:pPr>
    </w:p>
    <w:p w14:paraId="02700080" w14:textId="77777777" w:rsidR="00517EBA" w:rsidRPr="000820FD" w:rsidRDefault="00517EBA" w:rsidP="00517EBA"/>
    <w:p w14:paraId="1F9B2B50" w14:textId="77777777" w:rsidR="00517EBA" w:rsidRPr="000820FD" w:rsidRDefault="00517EBA" w:rsidP="00517EBA"/>
    <w:p w14:paraId="5C6DEAC1" w14:textId="77777777" w:rsidR="00FE25E4" w:rsidRDefault="00FE25E4" w:rsidP="00FE25E4">
      <w:pPr>
        <w:ind w:left="360"/>
        <w:rPr>
          <w:rFonts w:ascii="Arial" w:hAnsi="Arial" w:cs="Arial"/>
        </w:rPr>
      </w:pPr>
    </w:p>
    <w:p w14:paraId="7A882EDC" w14:textId="77777777" w:rsidR="00FE25E4" w:rsidRPr="00412DDF" w:rsidRDefault="00FE25E4" w:rsidP="00FE25E4">
      <w:pPr>
        <w:rPr>
          <w:rFonts w:ascii="Arial" w:hAnsi="Arial" w:cs="Arial"/>
        </w:rPr>
      </w:pPr>
    </w:p>
    <w:p w14:paraId="7B884FD5" w14:textId="77777777" w:rsidR="00BA4E66" w:rsidRDefault="00FE25E4" w:rsidP="00FE25E4">
      <w:pPr>
        <w:pStyle w:val="Heading1"/>
      </w:pPr>
      <w:r>
        <w:br w:type="page"/>
      </w:r>
      <w:bookmarkStart w:id="1" w:name="_Toc185062609"/>
      <w:r w:rsidR="00BA4E66">
        <w:lastRenderedPageBreak/>
        <w:t>Appendix B</w:t>
      </w:r>
    </w:p>
    <w:p w14:paraId="6014C0BF" w14:textId="6C1EA170" w:rsidR="00FE25E4" w:rsidRDefault="00FE25E4" w:rsidP="00FE25E4">
      <w:pPr>
        <w:pStyle w:val="Heading1"/>
      </w:pPr>
      <w:r>
        <w:t>Entity-Relationship Diagram</w:t>
      </w:r>
      <w:bookmarkEnd w:id="1"/>
    </w:p>
    <w:p w14:paraId="17335421" w14:textId="03DEFD27" w:rsidR="00FE25E4" w:rsidRPr="00E9330E" w:rsidRDefault="00FE25E4" w:rsidP="00FE25E4"/>
    <w:p w14:paraId="272F2951" w14:textId="77777777" w:rsidR="00FE25E4" w:rsidRPr="00C578B0" w:rsidRDefault="00FE25E4" w:rsidP="00FE25E4"/>
    <w:p w14:paraId="5750CC29" w14:textId="07FDC92F" w:rsidR="00FE25E4" w:rsidRPr="00D824E0" w:rsidRDefault="0087553E" w:rsidP="008755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simplified and partial ERD </w:t>
      </w:r>
      <w:r w:rsidR="00844234">
        <w:rPr>
          <w:rFonts w:ascii="Arial" w:hAnsi="Arial" w:cs="Arial"/>
          <w:b/>
        </w:rPr>
        <w:t>f</w:t>
      </w:r>
      <w:r w:rsidR="00FE25E4" w:rsidRPr="00D824E0">
        <w:rPr>
          <w:rFonts w:ascii="Arial" w:hAnsi="Arial" w:cs="Arial"/>
          <w:b/>
        </w:rPr>
        <w:t xml:space="preserve">or </w:t>
      </w:r>
      <w:r>
        <w:rPr>
          <w:rFonts w:ascii="Arial" w:hAnsi="Arial" w:cs="Arial"/>
          <w:b/>
        </w:rPr>
        <w:t>EuroParts</w:t>
      </w:r>
      <w:r w:rsidR="00FE25E4" w:rsidRPr="00D824E0">
        <w:rPr>
          <w:rFonts w:ascii="Arial" w:hAnsi="Arial" w:cs="Arial"/>
          <w:b/>
        </w:rPr>
        <w:t>.com</w:t>
      </w:r>
    </w:p>
    <w:p w14:paraId="51B52286" w14:textId="77777777" w:rsidR="00FE25E4" w:rsidRDefault="00FE25E4" w:rsidP="00FE25E4"/>
    <w:p w14:paraId="2CFA6285" w14:textId="24E3461A" w:rsidR="00FE25E4" w:rsidRPr="00020A17" w:rsidRDefault="00FE25E4" w:rsidP="00FE25E4"/>
    <w:p w14:paraId="1CA25B1D" w14:textId="77777777" w:rsidR="00FE25E4" w:rsidRPr="003D1198" w:rsidRDefault="00646756" w:rsidP="00FE25E4">
      <w:pPr>
        <w:rPr>
          <w:rFonts w:ascii="Arial" w:hAnsi="Arial" w:cs="Arial"/>
          <w:sz w:val="20"/>
          <w:szCs w:val="20"/>
        </w:rPr>
      </w:pPr>
      <w:r w:rsidRPr="00FB39FE">
        <w:rPr>
          <w:noProof/>
          <w:color w:val="FF0000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68818B4" wp14:editId="1CF02B7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57900" cy="6172200"/>
                <wp:effectExtent l="0" t="0" r="0" b="0"/>
                <wp:wrapTight wrapText="bothSides">
                  <wp:wrapPolygon edited="0">
                    <wp:start x="17298" y="2444"/>
                    <wp:lineTo x="14717" y="2756"/>
                    <wp:lineTo x="14309" y="2844"/>
                    <wp:lineTo x="14309" y="4133"/>
                    <wp:lineTo x="17751" y="4667"/>
                    <wp:lineTo x="18747" y="4667"/>
                    <wp:lineTo x="18747" y="6800"/>
                    <wp:lineTo x="14898" y="7111"/>
                    <wp:lineTo x="14038" y="7200"/>
                    <wp:lineTo x="14038" y="7511"/>
                    <wp:lineTo x="4257" y="7778"/>
                    <wp:lineTo x="725" y="7956"/>
                    <wp:lineTo x="725" y="9111"/>
                    <wp:lineTo x="1132" y="9644"/>
                    <wp:lineTo x="1268" y="10267"/>
                    <wp:lineTo x="1358" y="10356"/>
                    <wp:lineTo x="2219" y="10356"/>
                    <wp:lineTo x="2219" y="16044"/>
                    <wp:lineTo x="679" y="16222"/>
                    <wp:lineTo x="453" y="16311"/>
                    <wp:lineTo x="453" y="17333"/>
                    <wp:lineTo x="543" y="17467"/>
                    <wp:lineTo x="770" y="17600"/>
                    <wp:lineTo x="725" y="19200"/>
                    <wp:lineTo x="4257" y="19600"/>
                    <wp:lineTo x="6747" y="19600"/>
                    <wp:lineTo x="6747" y="20756"/>
                    <wp:lineTo x="13223" y="20756"/>
                    <wp:lineTo x="13223" y="19600"/>
                    <wp:lineTo x="16211" y="19600"/>
                    <wp:lineTo x="20468" y="19200"/>
                    <wp:lineTo x="20513" y="16622"/>
                    <wp:lineTo x="18974" y="16044"/>
                    <wp:lineTo x="18974" y="5378"/>
                    <wp:lineTo x="20694" y="5378"/>
                    <wp:lineTo x="21011" y="5289"/>
                    <wp:lineTo x="21011" y="4133"/>
                    <wp:lineTo x="20785" y="4089"/>
                    <wp:lineTo x="18974" y="3956"/>
                    <wp:lineTo x="19064" y="3556"/>
                    <wp:lineTo x="18883" y="3422"/>
                    <wp:lineTo x="18249" y="3244"/>
                    <wp:lineTo x="18249" y="2444"/>
                    <wp:lineTo x="17298" y="2444"/>
                  </wp:wrapPolygon>
                </wp:wrapTight>
                <wp:docPr id="7" name="Canva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46812918" name="Text Box 9"/>
                        <wps:cNvSpPr txBox="1">
                          <a:spLocks/>
                        </wps:cNvSpPr>
                        <wps:spPr bwMode="auto">
                          <a:xfrm>
                            <a:off x="1074420" y="2233930"/>
                            <a:ext cx="2286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8CCD92" w14:textId="77777777" w:rsidR="00C97795" w:rsidRPr="001432D1" w:rsidRDefault="00C97795" w:rsidP="00976A0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1432D1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276676" name="Text Box 10"/>
                        <wps:cNvSpPr txBox="1">
                          <a:spLocks/>
                        </wps:cNvSpPr>
                        <wps:spPr bwMode="auto">
                          <a:xfrm>
                            <a:off x="2844800" y="3553884"/>
                            <a:ext cx="1137285" cy="239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36A3" w14:textId="57CBDD1C" w:rsidR="00C97795" w:rsidRPr="00330B02" w:rsidRDefault="00C97795" w:rsidP="00976A0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accommodate</w:t>
                              </w:r>
                              <w:r w:rsidR="005C36E2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330B02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769321" name="Text Box 12"/>
                        <wps:cNvSpPr txBox="1">
                          <a:spLocks/>
                        </wps:cNvSpPr>
                        <wps:spPr bwMode="auto">
                          <a:xfrm>
                            <a:off x="1126067" y="2513330"/>
                            <a:ext cx="1116119" cy="289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192DFA" w14:textId="77777777" w:rsidR="00C97795" w:rsidRPr="00BD75B2" w:rsidRDefault="00C97795" w:rsidP="00976A0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is placed in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963719" name="Text Box 14"/>
                        <wps:cNvSpPr txBox="1">
                          <a:spLocks/>
                        </wps:cNvSpPr>
                        <wps:spPr bwMode="auto">
                          <a:xfrm>
                            <a:off x="668867" y="4423833"/>
                            <a:ext cx="914400" cy="376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13857" w14:textId="5BCDBB29" w:rsidR="00C97795" w:rsidRPr="00C32E3C" w:rsidRDefault="00F86F54" w:rsidP="00976A0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836379" name="Text Box 15"/>
                        <wps:cNvSpPr txBox="1">
                          <a:spLocks/>
                        </wps:cNvSpPr>
                        <wps:spPr bwMode="auto">
                          <a:xfrm>
                            <a:off x="5295159" y="1181100"/>
                            <a:ext cx="5619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4912AB" w14:textId="66EBC113" w:rsidR="00C97795" w:rsidRPr="00C32E3C" w:rsidRDefault="00D45590" w:rsidP="00976A0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sends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55627" name="Text Box 16"/>
                        <wps:cNvSpPr txBox="1">
                          <a:spLocks/>
                        </wps:cNvSpPr>
                        <wps:spPr bwMode="auto">
                          <a:xfrm>
                            <a:off x="3581400" y="5029200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B3804" w14:textId="77777777" w:rsidR="00C97795" w:rsidRPr="00C32E3C" w:rsidRDefault="00C97795" w:rsidP="00976A04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is composed of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413018" name="Text Box 19"/>
                        <wps:cNvSpPr txBox="1">
                          <a:spLocks/>
                        </wps:cNvSpPr>
                        <wps:spPr bwMode="auto">
                          <a:xfrm>
                            <a:off x="4875745" y="723900"/>
                            <a:ext cx="2286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A8D67A" w14:textId="77777777" w:rsidR="00C97795" w:rsidRPr="001432D1" w:rsidRDefault="00C97795" w:rsidP="00976A0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1432D1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905040" name="Text Box 20"/>
                        <wps:cNvSpPr txBox="1">
                          <a:spLocks/>
                        </wps:cNvSpPr>
                        <wps:spPr bwMode="auto">
                          <a:xfrm>
                            <a:off x="5257800" y="4733925"/>
                            <a:ext cx="457200" cy="33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0909F" w14:textId="77777777" w:rsidR="00C97795" w:rsidRPr="00C85658" w:rsidRDefault="00C97795" w:rsidP="00976A0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49451" name="Text Box 21"/>
                        <wps:cNvSpPr txBox="1">
                          <a:spLocks/>
                        </wps:cNvSpPr>
                        <wps:spPr bwMode="auto">
                          <a:xfrm>
                            <a:off x="4610100" y="4991100"/>
                            <a:ext cx="2286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EB0DBB" w14:textId="77777777" w:rsidR="00C97795" w:rsidRPr="001432D1" w:rsidRDefault="00C97795" w:rsidP="00976A0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1432D1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6501471" name="Text Box 23"/>
                        <wps:cNvSpPr txBox="1">
                          <a:spLocks/>
                        </wps:cNvSpPr>
                        <wps:spPr bwMode="auto">
                          <a:xfrm>
                            <a:off x="386715" y="2691130"/>
                            <a:ext cx="2286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184A3B" w14:textId="77777777" w:rsidR="00C97795" w:rsidRPr="001432D1" w:rsidRDefault="00C97795" w:rsidP="00976A0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1432D1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1332082" name="Text Box 25"/>
                        <wps:cNvSpPr txBox="1">
                          <a:spLocks/>
                        </wps:cNvSpPr>
                        <wps:spPr bwMode="auto">
                          <a:xfrm>
                            <a:off x="4419600" y="2514600"/>
                            <a:ext cx="2286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EC3AC3" w14:textId="77777777" w:rsidR="00C97795" w:rsidRPr="001432D1" w:rsidRDefault="00C97795" w:rsidP="00976A0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1432D1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078385" name="Text Box 26"/>
                        <wps:cNvSpPr txBox="1">
                          <a:spLocks/>
                        </wps:cNvSpPr>
                        <wps:spPr bwMode="auto">
                          <a:xfrm>
                            <a:off x="4419600" y="3276600"/>
                            <a:ext cx="457200" cy="33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81D26" w14:textId="77777777" w:rsidR="00C97795" w:rsidRPr="00C85658" w:rsidRDefault="00C97795" w:rsidP="00976A0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4307345" name="Text Box 27"/>
                        <wps:cNvSpPr txBox="1">
                          <a:spLocks/>
                        </wps:cNvSpPr>
                        <wps:spPr bwMode="auto">
                          <a:xfrm>
                            <a:off x="3815715" y="3757930"/>
                            <a:ext cx="3429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5C8C4E" w14:textId="77777777" w:rsidR="00C97795" w:rsidRPr="001432D1" w:rsidRDefault="00C97795" w:rsidP="00976A0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1432D1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9856006" name="Text Box 28"/>
                        <wps:cNvSpPr txBox="1">
                          <a:spLocks/>
                        </wps:cNvSpPr>
                        <wps:spPr bwMode="auto">
                          <a:xfrm>
                            <a:off x="2331720" y="3269825"/>
                            <a:ext cx="571500" cy="33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0F21F" w14:textId="77777777" w:rsidR="00C97795" w:rsidRPr="00C85658" w:rsidRDefault="00C97795" w:rsidP="00976A0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296619" name="AutoShape 33"/>
                        <wps:cNvSpPr>
                          <a:spLocks/>
                        </wps:cNvSpPr>
                        <wps:spPr bwMode="auto">
                          <a:xfrm>
                            <a:off x="4029075" y="3571875"/>
                            <a:ext cx="847725" cy="4095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D977E3" w14:textId="77777777" w:rsidR="00C97795" w:rsidRDefault="00C97795" w:rsidP="00976A04">
                              <w:r>
                                <w:t>Bin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258874" name="AutoShape 34"/>
                        <wps:cNvSpPr>
                          <a:spLocks/>
                        </wps:cNvSpPr>
                        <wps:spPr bwMode="auto">
                          <a:xfrm>
                            <a:off x="3962400" y="2057400"/>
                            <a:ext cx="99060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7A09E8" w14:textId="77777777" w:rsidR="00C97795" w:rsidRPr="00662FF6" w:rsidRDefault="00C97795" w:rsidP="00976A04">
                              <w:r>
                                <w:t xml:space="preserve">Warehouse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681429" name="AutoShape 35"/>
                        <wps:cNvSpPr>
                          <a:spLocks/>
                        </wps:cNvSpPr>
                        <wps:spPr bwMode="auto">
                          <a:xfrm>
                            <a:off x="1943100" y="3543300"/>
                            <a:ext cx="83820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75085" w14:textId="77777777" w:rsidR="00C97795" w:rsidRDefault="00C97795" w:rsidP="00976A04">
                              <w:r>
                                <w:t>Location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206724" name="AutoShape 36"/>
                        <wps:cNvSpPr>
                          <a:spLocks/>
                        </wps:cNvSpPr>
                        <wps:spPr bwMode="auto">
                          <a:xfrm>
                            <a:off x="228600" y="4991100"/>
                            <a:ext cx="847725" cy="495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EBB54" w14:textId="77777777" w:rsidR="00C97795" w:rsidRDefault="00C97795" w:rsidP="00976A04">
                              <w:r>
                                <w:t>Invoice detail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590445" name="AutoShape 37"/>
                        <wps:cNvSpPr>
                          <a:spLocks/>
                        </wps:cNvSpPr>
                        <wps:spPr bwMode="auto">
                          <a:xfrm>
                            <a:off x="4867275" y="5029200"/>
                            <a:ext cx="83820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916ABE" w14:textId="77777777" w:rsidR="00C97795" w:rsidRDefault="00C97795" w:rsidP="00976A04">
                              <w:r>
                                <w:t>Invoice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383706" name="AutoShape 38"/>
                        <wps:cNvSpPr>
                          <a:spLocks/>
                        </wps:cNvSpPr>
                        <wps:spPr bwMode="auto">
                          <a:xfrm>
                            <a:off x="228600" y="2286000"/>
                            <a:ext cx="838200" cy="3714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62292" w14:textId="77777777" w:rsidR="00C97795" w:rsidRDefault="00C97795" w:rsidP="00976A04">
                              <w:r>
                                <w:t>Part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70525" name="AutoShape 39"/>
                        <wps:cNvSpPr>
                          <a:spLocks/>
                        </wps:cNvSpPr>
                        <wps:spPr bwMode="auto">
                          <a:xfrm>
                            <a:off x="4038600" y="809625"/>
                            <a:ext cx="838200" cy="3714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DA501" w14:textId="77777777" w:rsidR="00C97795" w:rsidRDefault="00C97795" w:rsidP="00976A04">
                              <w:r>
                                <w:t>Supplier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354423" name="AutoShape 40"/>
                        <wps:cNvCnPr>
                          <a:cxnSpLocks/>
                          <a:stCxn id="671383706" idx="2"/>
                          <a:endCxn id="272206724" idx="0"/>
                        </wps:cNvCnPr>
                        <wps:spPr bwMode="auto">
                          <a:xfrm>
                            <a:off x="647700" y="2657475"/>
                            <a:ext cx="5080" cy="23336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0579878" name="AutoShape 41"/>
                        <wps:cNvCnPr>
                          <a:cxnSpLocks/>
                          <a:stCxn id="272206724" idx="3"/>
                          <a:endCxn id="1238590445" idx="1"/>
                        </wps:cNvCnPr>
                        <wps:spPr bwMode="auto">
                          <a:xfrm>
                            <a:off x="1076325" y="5238750"/>
                            <a:ext cx="3790950" cy="190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6950069" name="AutoShape 42"/>
                        <wps:cNvCnPr>
                          <a:cxnSpLocks/>
                          <a:stCxn id="1238590445" idx="0"/>
                          <a:endCxn id="86870525" idx="3"/>
                        </wps:cNvCnPr>
                        <wps:spPr bwMode="auto">
                          <a:xfrm rot="5400000" flipH="1">
                            <a:off x="3065145" y="2807335"/>
                            <a:ext cx="4033520" cy="40957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5577864" name="AutoShape 45"/>
                        <wps:cNvCnPr>
                          <a:cxnSpLocks/>
                          <a:stCxn id="497296619" idx="0"/>
                          <a:endCxn id="1359258874" idx="2"/>
                        </wps:cNvCnPr>
                        <wps:spPr bwMode="auto">
                          <a:xfrm flipV="1">
                            <a:off x="4453255" y="2514600"/>
                            <a:ext cx="4445" cy="10572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3691281" name="AutoShape 48"/>
                        <wps:cNvSpPr>
                          <a:spLocks/>
                        </wps:cNvSpPr>
                        <wps:spPr bwMode="auto">
                          <a:xfrm>
                            <a:off x="729615" y="4215130"/>
                            <a:ext cx="152400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5158168" name="AutoShape 49"/>
                        <wps:cNvSpPr>
                          <a:spLocks/>
                        </wps:cNvSpPr>
                        <wps:spPr bwMode="auto">
                          <a:xfrm rot="16200000">
                            <a:off x="4114800" y="4800600"/>
                            <a:ext cx="152400" cy="1524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656517" name="AutoShape 53"/>
                        <wps:cNvCnPr>
                          <a:cxnSpLocks/>
                          <a:stCxn id="1049681429" idx="3"/>
                          <a:endCxn id="497296619" idx="1"/>
                        </wps:cNvCnPr>
                        <wps:spPr bwMode="auto">
                          <a:xfrm>
                            <a:off x="2781300" y="3771900"/>
                            <a:ext cx="1247775" cy="5080"/>
                          </a:xfrm>
                          <a:prstGeom prst="bentConnector3">
                            <a:avLst>
                              <a:gd name="adj1" fmla="val 499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168053" name="AutoShape 54"/>
                        <wps:cNvCnPr>
                          <a:cxnSpLocks/>
                          <a:stCxn id="671383706" idx="3"/>
                          <a:endCxn id="1049681429" idx="0"/>
                        </wps:cNvCnPr>
                        <wps:spPr bwMode="auto">
                          <a:xfrm>
                            <a:off x="1066800" y="2472055"/>
                            <a:ext cx="1295400" cy="107124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4738847" name="AutoShape 55"/>
                        <wps:cNvSpPr>
                          <a:spLocks/>
                        </wps:cNvSpPr>
                        <wps:spPr bwMode="auto">
                          <a:xfrm rot="16200000">
                            <a:off x="3320415" y="3419481"/>
                            <a:ext cx="152400" cy="1524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389209" name="Text Box 20"/>
                        <wps:cNvSpPr txBox="1">
                          <a:spLocks/>
                        </wps:cNvSpPr>
                        <wps:spPr bwMode="auto">
                          <a:xfrm>
                            <a:off x="158115" y="4659630"/>
                            <a:ext cx="457200" cy="33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EF281" w14:textId="77777777" w:rsidR="004E7163" w:rsidRDefault="004E7163" w:rsidP="004E7163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1280539" name="Text Box 1161280539"/>
                        <wps:cNvSpPr txBox="1"/>
                        <wps:spPr>
                          <a:xfrm>
                            <a:off x="1913475" y="5545666"/>
                            <a:ext cx="1771015" cy="364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txbx>
                          <w:txbxContent>
                            <w:p w14:paraId="689AD7F8" w14:textId="65EDF184" w:rsidR="00B62345" w:rsidRPr="00FB39FE" w:rsidRDefault="00B62345">
                              <w:pPr>
                                <w:rPr>
                                  <w:color w:val="FF0000"/>
                                </w:rPr>
                              </w:pPr>
                              <w:r w:rsidRPr="00FB39FE">
                                <w:rPr>
                                  <w:color w:val="FF0000"/>
                                </w:rPr>
                                <w:t>These are LINK entities</w:t>
                              </w:r>
                              <w:r w:rsidR="00FB39FE" w:rsidRPr="00FB39FE">
                                <w:rPr>
                                  <w:color w:val="FF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170795" name="Straight Arrow Connector 565170795"/>
                        <wps:cNvCnPr/>
                        <wps:spPr>
                          <a:xfrm flipH="1" flipV="1">
                            <a:off x="2472267" y="4024630"/>
                            <a:ext cx="516467" cy="15210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3364217" name="Straight Arrow Connector 1363364217"/>
                        <wps:cNvCnPr/>
                        <wps:spPr>
                          <a:xfrm flipH="1" flipV="1">
                            <a:off x="1126067" y="5401734"/>
                            <a:ext cx="1862667" cy="1439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168818B4" id="Canvas 4" o:spid="_x0000_s1026" editas="canvas" style="position:absolute;margin-left:0;margin-top:0;width:477pt;height:486pt;z-index:-251661312;mso-position-horizontal:center" coordsize="60579,6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79;height:6172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0744;top:22339;width:22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" stroked="f">
                  <v:path arrowok="t"/>
                  <v:textbox>
                    <w:txbxContent>
                      <w:p w14:paraId="0F8CCD92" w14:textId="77777777" w:rsidR="00C97795" w:rsidRPr="001432D1" w:rsidRDefault="00C97795" w:rsidP="00976A0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1432D1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_x0000_s1029" type="#_x0000_t202" style="position:absolute;left:28448;top:35538;width:11372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" stroked="f">
                  <v:path arrowok="t"/>
                  <v:textbox>
                    <w:txbxContent>
                      <w:p w14:paraId="343536A3" w14:textId="57CBDD1C" w:rsidR="00C97795" w:rsidRPr="00330B02" w:rsidRDefault="00C97795" w:rsidP="00976A04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accommodate</w:t>
                        </w:r>
                        <w:r w:rsidR="005C36E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</w:t>
                        </w:r>
                        <w:r w:rsidRPr="00330B0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030" type="#_x0000_t202" style="position:absolute;left:11260;top:25133;width:11161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" stroked="f">
                  <v:path arrowok="t"/>
                  <v:textbox>
                    <w:txbxContent>
                      <w:p w14:paraId="7F192DFA" w14:textId="77777777" w:rsidR="00C97795" w:rsidRPr="00BD75B2" w:rsidRDefault="00C97795" w:rsidP="00976A04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is placed in a</w:t>
                        </w:r>
                      </w:p>
                    </w:txbxContent>
                  </v:textbox>
                </v:shape>
                <v:shape id="_x0000_s1031" type="#_x0000_t202" style="position:absolute;left:6688;top:44238;width:9144;height:3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" stroked="f">
                  <v:path arrowok="t"/>
                  <v:textbox>
                    <w:txbxContent>
                      <w:p w14:paraId="3D413857" w14:textId="5BCDBB29" w:rsidR="00C97795" w:rsidRPr="00C32E3C" w:rsidRDefault="00F86F54" w:rsidP="00976A04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contains</w:t>
                        </w:r>
                      </w:p>
                    </w:txbxContent>
                  </v:textbox>
                </v:shape>
                <v:shape id="Text Box 15" o:spid="_x0000_s1032" type="#_x0000_t202" style="position:absolute;left:52951;top:11811;width:562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" stroked="f">
                  <v:path arrowok="t"/>
                  <v:textbox>
                    <w:txbxContent>
                      <w:p w14:paraId="4F4912AB" w14:textId="66EBC113" w:rsidR="00C97795" w:rsidRPr="00C32E3C" w:rsidRDefault="00D45590" w:rsidP="00976A04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sends</w:t>
                        </w:r>
                      </w:p>
                    </w:txbxContent>
                  </v:textbox>
                </v:shape>
                <v:shape id="Text Box 16" o:spid="_x0000_s1033" type="#_x0000_t202" style="position:absolute;left:35814;top:50292;width:114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" stroked="f">
                  <v:path arrowok="t"/>
                  <v:textbox>
                    <w:txbxContent>
                      <w:p w14:paraId="4D3B3804" w14:textId="77777777" w:rsidR="00C97795" w:rsidRPr="00C32E3C" w:rsidRDefault="00C97795" w:rsidP="00976A04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is composed of</w:t>
                        </w:r>
                      </w:p>
                    </w:txbxContent>
                  </v:textbox>
                </v:shape>
                <v:shape id="Text Box 19" o:spid="_x0000_s1034" type="#_x0000_t202" style="position:absolute;left:48757;top:7239;width:22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" stroked="f">
                  <v:path arrowok="t"/>
                  <v:textbox>
                    <w:txbxContent>
                      <w:p w14:paraId="5CA8D67A" w14:textId="77777777" w:rsidR="00C97795" w:rsidRPr="001432D1" w:rsidRDefault="00C97795" w:rsidP="00976A0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1432D1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035" type="#_x0000_t202" style="position:absolute;left:52578;top:47339;width:4572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" stroked="f">
                  <v:path arrowok="t"/>
                  <v:textbox>
                    <w:txbxContent>
                      <w:p w14:paraId="2580909F" w14:textId="77777777" w:rsidR="00C97795" w:rsidRPr="00C85658" w:rsidRDefault="00C97795" w:rsidP="00976A0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0..*</w:t>
                        </w:r>
                      </w:p>
                    </w:txbxContent>
                  </v:textbox>
                </v:shape>
                <v:shape id="Text Box 21" o:spid="_x0000_s1036" type="#_x0000_t202" style="position:absolute;left:46101;top:49911;width:22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" stroked="f">
                  <v:path arrowok="t"/>
                  <v:textbox>
                    <w:txbxContent>
                      <w:p w14:paraId="2FEB0DBB" w14:textId="77777777" w:rsidR="00C97795" w:rsidRPr="001432D1" w:rsidRDefault="00C97795" w:rsidP="00976A0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1432D1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3" o:spid="_x0000_s1037" type="#_x0000_t202" style="position:absolute;left:3867;top:26911;width:22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" stroked="f">
                  <v:path arrowok="t"/>
                  <v:textbox>
                    <w:txbxContent>
                      <w:p w14:paraId="72184A3B" w14:textId="77777777" w:rsidR="00C97795" w:rsidRPr="001432D1" w:rsidRDefault="00C97795" w:rsidP="00976A0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1432D1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38" type="#_x0000_t202" style="position:absolute;left:44196;top:25146;width:22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" stroked="f">
                  <v:path arrowok="t"/>
                  <v:textbox>
                    <w:txbxContent>
                      <w:p w14:paraId="26EC3AC3" w14:textId="77777777" w:rsidR="00C97795" w:rsidRPr="001432D1" w:rsidRDefault="00C97795" w:rsidP="00976A0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1432D1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_x0000_s1039" type="#_x0000_t202" style="position:absolute;left:44196;top:32766;width:4572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" stroked="f">
                  <v:path arrowok="t"/>
                  <v:textbox>
                    <w:txbxContent>
                      <w:p w14:paraId="74081D26" w14:textId="77777777" w:rsidR="00C97795" w:rsidRPr="00C85658" w:rsidRDefault="00C97795" w:rsidP="00976A0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1..*</w:t>
                        </w:r>
                      </w:p>
                    </w:txbxContent>
                  </v:textbox>
                </v:shape>
                <v:shape id="Text Box 27" o:spid="_x0000_s1040" type="#_x0000_t202" style="position:absolute;left:38157;top:37579;width:342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" stroked="f">
                  <v:path arrowok="t"/>
                  <v:textbox>
                    <w:txbxContent>
                      <w:p w14:paraId="6F5C8C4E" w14:textId="77777777" w:rsidR="00C97795" w:rsidRPr="001432D1" w:rsidRDefault="00C97795" w:rsidP="00976A0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1432D1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28" o:spid="_x0000_s1041" type="#_x0000_t202" style="position:absolute;left:23317;top:32698;width:5715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" stroked="f">
                  <v:path arrowok="t"/>
                  <v:textbox>
                    <w:txbxContent>
                      <w:p w14:paraId="5250F21F" w14:textId="77777777" w:rsidR="00C97795" w:rsidRPr="00C85658" w:rsidRDefault="00C97795" w:rsidP="00976A0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0..*</w:t>
                        </w:r>
                      </w:p>
                    </w:txbxContent>
                  </v:textbox>
                </v:shape>
                <v:roundrect id="AutoShape 33" o:spid="_x0000_s1042" style="position:absolute;left:40290;top:35718;width:8478;height:409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">
                  <v:path arrowok="t"/>
                  <v:textbox>
                    <w:txbxContent>
                      <w:p w14:paraId="02D977E3" w14:textId="77777777" w:rsidR="00C97795" w:rsidRDefault="00C97795" w:rsidP="00976A04">
                        <w:r>
                          <w:t>Bin</w:t>
                        </w:r>
                      </w:p>
                    </w:txbxContent>
                  </v:textbox>
                </v:roundrect>
                <v:roundrect id="AutoShape 34" o:spid="_x0000_s1043" style="position:absolute;left:39624;top:20574;width:9906;height:45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">
                  <v:path arrowok="t"/>
                  <v:textbox>
                    <w:txbxContent>
                      <w:p w14:paraId="7B7A09E8" w14:textId="77777777" w:rsidR="00C97795" w:rsidRPr="00662FF6" w:rsidRDefault="00C97795" w:rsidP="00976A04">
                        <w:r>
                          <w:t xml:space="preserve">Warehouse </w:t>
                        </w:r>
                      </w:p>
                    </w:txbxContent>
                  </v:textbox>
                </v:roundrect>
                <v:roundrect id="AutoShape 35" o:spid="_x0000_s1044" style="position:absolute;left:19431;top:35433;width:8382;height:45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">
                  <v:path arrowok="t"/>
                  <v:textbox>
                    <w:txbxContent>
                      <w:p w14:paraId="51D75085" w14:textId="77777777" w:rsidR="00C97795" w:rsidRDefault="00C97795" w:rsidP="00976A04">
                        <w:r>
                          <w:t>Location</w:t>
                        </w:r>
                      </w:p>
                    </w:txbxContent>
                  </v:textbox>
                </v:roundrect>
                <v:roundrect id="AutoShape 36" o:spid="_x0000_s1045" style="position:absolute;left:2286;top:49911;width:8477;height:495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">
                  <v:path arrowok="t"/>
                  <v:textbox>
                    <w:txbxContent>
                      <w:p w14:paraId="3FAEBB54" w14:textId="77777777" w:rsidR="00C97795" w:rsidRDefault="00C97795" w:rsidP="00976A04">
                        <w:r>
                          <w:t>Invoice detail</w:t>
                        </w:r>
                      </w:p>
                    </w:txbxContent>
                  </v:textbox>
                </v:roundrect>
                <v:roundrect id="AutoShape 37" o:spid="_x0000_s1046" style="position:absolute;left:48672;top:50292;width:8382;height:45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">
                  <v:path arrowok="t"/>
                  <v:textbox>
                    <w:txbxContent>
                      <w:p w14:paraId="3D916ABE" w14:textId="77777777" w:rsidR="00C97795" w:rsidRDefault="00C97795" w:rsidP="00976A04">
                        <w:r>
                          <w:t>Invoice</w:t>
                        </w:r>
                      </w:p>
                    </w:txbxContent>
                  </v:textbox>
                </v:roundrect>
                <v:roundrect id="AutoShape 38" o:spid="_x0000_s1047" style="position:absolute;left:2286;top:22860;width:8382;height:371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">
                  <v:path arrowok="t"/>
                  <v:textbox>
                    <w:txbxContent>
                      <w:p w14:paraId="62862292" w14:textId="77777777" w:rsidR="00C97795" w:rsidRDefault="00C97795" w:rsidP="00976A04">
                        <w:r>
                          <w:t>Part</w:t>
                        </w:r>
                      </w:p>
                    </w:txbxContent>
                  </v:textbox>
                </v:roundrect>
                <v:roundrect id="AutoShape 39" o:spid="_x0000_s1048" style="position:absolute;left:40386;top:8096;width:8382;height:37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">
                  <v:path arrowok="t"/>
                  <v:textbox>
                    <w:txbxContent>
                      <w:p w14:paraId="5F8DA501" w14:textId="77777777" w:rsidR="00C97795" w:rsidRDefault="00C97795" w:rsidP="00976A04">
                        <w:r>
                          <w:t>Supplier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" o:spid="_x0000_s1049" type="#_x0000_t32" style="position:absolute;left:6477;top:26574;width:50;height:23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">
                  <o:lock v:ext="edit" shapetype="f"/>
                </v:shape>
                <v:shape id="AutoShape 41" o:spid="_x0000_s1050" type="#_x0000_t32" style="position:absolute;left:10763;top:52387;width:37909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">
                  <o:lock v:ext="edit" shapetype="f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42" o:spid="_x0000_s1051" type="#_x0000_t33" style="position:absolute;left:30651;top:28073;width:40335;height:409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">
                  <o:lock v:ext="edit" shapetype="f"/>
                </v:shape>
                <v:shape id="AutoShape 45" o:spid="_x0000_s1052" type="#_x0000_t32" style="position:absolute;left:44532;top:25146;width:45;height:10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">
                  <o:lock v:ext="edit" shapetype="f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8" o:spid="_x0000_s1053" type="#_x0000_t5" style="position:absolute;left:7296;top:42151;width:152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" fillcolor="black">
                  <v:path arrowok="t"/>
                </v:shape>
                <v:shape id="AutoShape 49" o:spid="_x0000_s1054" type="#_x0000_t5" style="position:absolute;left:41148;top:48006;width:1524;height:15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" fillcolor="black"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3" o:spid="_x0000_s1055" type="#_x0000_t34" style="position:absolute;left:27813;top:37719;width:12477;height: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" adj="10795">
                  <o:lock v:ext="edit" shapetype="f"/>
                </v:shape>
                <v:shape id="AutoShape 54" o:spid="_x0000_s1056" type="#_x0000_t33" style="position:absolute;left:10668;top:24720;width:12954;height:107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">
                  <o:lock v:ext="edit" shapetype="f"/>
                </v:shape>
                <v:shape id="AutoShape 55" o:spid="_x0000_s1057" type="#_x0000_t5" style="position:absolute;left:33204;top:34194;width:1524;height:15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" fillcolor="black">
                  <v:path arrowok="t"/>
                </v:shape>
                <v:shape id="Text Box 20" o:spid="_x0000_s1058" type="#_x0000_t202" style="position:absolute;left:1581;top:46596;width:4572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" stroked="f">
                  <v:path arrowok="t"/>
                  <v:textbox>
                    <w:txbxContent>
                      <w:p w14:paraId="6C5EF281" w14:textId="77777777" w:rsidR="004E7163" w:rsidRDefault="004E7163" w:rsidP="004E7163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0..*</w:t>
                        </w:r>
                      </w:p>
                    </w:txbxContent>
                  </v:textbox>
                </v:shape>
                <v:shape id="Text Box 1161280539" o:spid="_x0000_s1059" type="#_x0000_t202" style="position:absolute;left:19134;top:55456;width:17710;height:3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" fillcolor="white [3201]" strokecolor="red" strokeweight=".5pt">
                  <v:stroke dashstyle="3 1"/>
                  <v:textbox>
                    <w:txbxContent>
                      <w:p w14:paraId="689AD7F8" w14:textId="65EDF184" w:rsidR="00B62345" w:rsidRPr="00FB39FE" w:rsidRDefault="00B62345">
                        <w:pPr>
                          <w:rPr>
                            <w:color w:val="FF0000"/>
                          </w:rPr>
                        </w:pPr>
                        <w:r w:rsidRPr="00FB39FE">
                          <w:rPr>
                            <w:color w:val="FF0000"/>
                          </w:rPr>
                          <w:t>These are LINK entities</w:t>
                        </w:r>
                        <w:r w:rsidR="00FB39FE" w:rsidRPr="00FB39FE">
                          <w:rPr>
                            <w:color w:val="FF0000"/>
                          </w:rPr>
                          <w:t>.</w:t>
                        </w:r>
                      </w:p>
                    </w:txbxContent>
                  </v:textbox>
                </v:shape>
                <v:shape id="Straight Arrow Connector 565170795" o:spid="_x0000_s1060" type="#_x0000_t32" style="position:absolute;left:24722;top:40246;width:5165;height:152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" strokecolor="red" strokeweight=".5pt">
                  <v:stroke endarrow="block" joinstyle="miter"/>
                </v:shape>
                <v:shape id="Straight Arrow Connector 1363364217" o:spid="_x0000_s1061" type="#_x0000_t32" style="position:absolute;left:11260;top:54017;width:18627;height:14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" strokecolor="red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60C0ED44" w14:textId="6E243002" w:rsidR="00D30FEE" w:rsidRPr="00D30FEE" w:rsidRDefault="00D45590" w:rsidP="00FE25E4">
      <w:pPr>
        <w:pStyle w:val="Heading2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774BA" wp14:editId="7E93AD83">
                <wp:simplePos x="0" y="0"/>
                <wp:positionH relativeFrom="column">
                  <wp:posOffset>4095326</wp:posOffset>
                </wp:positionH>
                <wp:positionV relativeFrom="paragraph">
                  <wp:posOffset>2667000</wp:posOffset>
                </wp:positionV>
                <wp:extent cx="567266" cy="376766"/>
                <wp:effectExtent l="0" t="0" r="4445" b="4445"/>
                <wp:wrapNone/>
                <wp:docPr id="16766593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7266" cy="376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13248" w14:textId="442BBE29" w:rsidR="00D45590" w:rsidRPr="00C32E3C" w:rsidRDefault="00D45590" w:rsidP="00D4559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holds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shape w14:anchorId="295774BA" id="Text Box 14" o:spid="_x0000_s1062" type="#_x0000_t202" style="position:absolute;margin-left:322.45pt;margin-top:210pt;width:44.65pt;height:29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" stroked="f">
                <v:path arrowok="t"/>
                <v:textbox>
                  <w:txbxContent>
                    <w:p w14:paraId="14C13248" w14:textId="442BBE29" w:rsidR="00D45590" w:rsidRPr="00C32E3C" w:rsidRDefault="00D45590" w:rsidP="00D4559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holds</w:t>
                      </w:r>
                    </w:p>
                  </w:txbxContent>
                </v:textbox>
              </v:shape>
            </w:pict>
          </mc:Fallback>
        </mc:AlternateContent>
      </w:r>
      <w:r w:rsidR="005C36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A392C" wp14:editId="1CF4E2F0">
                <wp:simplePos x="0" y="0"/>
                <wp:positionH relativeFrom="column">
                  <wp:posOffset>736600</wp:posOffset>
                </wp:positionH>
                <wp:positionV relativeFrom="paragraph">
                  <wp:posOffset>4746413</wp:posOffset>
                </wp:positionV>
                <wp:extent cx="457200" cy="331470"/>
                <wp:effectExtent l="0" t="0" r="0" b="0"/>
                <wp:wrapNone/>
                <wp:docPr id="71584114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AAEED" w14:textId="77777777" w:rsidR="004E7163" w:rsidRPr="00C85658" w:rsidRDefault="004E7163" w:rsidP="004E716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64A392C" id="Text Box 26" o:spid="_x0000_s1063" type="#_x0000_t202" style="position:absolute;margin-left:58pt;margin-top:373.75pt;width:36pt;height:2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" stroked="f">
                <v:path arrowok="t"/>
                <v:textbox>
                  <w:txbxContent>
                    <w:p w14:paraId="533AAEED" w14:textId="77777777" w:rsidR="004E7163" w:rsidRPr="00C85658" w:rsidRDefault="004E7163" w:rsidP="004E716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5C36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9F84FF" wp14:editId="7E81F591">
                <wp:simplePos x="0" y="0"/>
                <wp:positionH relativeFrom="column">
                  <wp:posOffset>2428663</wp:posOffset>
                </wp:positionH>
                <wp:positionV relativeFrom="paragraph">
                  <wp:posOffset>3632835</wp:posOffset>
                </wp:positionV>
                <wp:extent cx="457200" cy="331470"/>
                <wp:effectExtent l="0" t="0" r="0" b="0"/>
                <wp:wrapNone/>
                <wp:docPr id="10763201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0D6F4" w14:textId="77777777" w:rsidR="005C36E2" w:rsidRPr="00C85658" w:rsidRDefault="005C36E2" w:rsidP="005C36E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49F84FF" id="_x0000_s1064" type="#_x0000_t202" style="position:absolute;margin-left:191.25pt;margin-top:286.05pt;width:36pt;height:2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" stroked="f">
                <v:path arrowok="t"/>
                <v:textbox>
                  <w:txbxContent>
                    <w:p w14:paraId="2AE0D6F4" w14:textId="77777777" w:rsidR="005C36E2" w:rsidRPr="00C85658" w:rsidRDefault="005C36E2" w:rsidP="005C36E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FE25E4">
        <w:rPr>
          <w:i w:val="0"/>
          <w:sz w:val="24"/>
          <w:szCs w:val="24"/>
        </w:rPr>
        <w:br w:type="page"/>
      </w:r>
      <w:bookmarkStart w:id="2" w:name="_Toc185062611"/>
      <w:r w:rsidR="00D30FEE" w:rsidRPr="00D30FEE">
        <w:rPr>
          <w:i w:val="0"/>
        </w:rPr>
        <w:lastRenderedPageBreak/>
        <w:t>Appendix C</w:t>
      </w:r>
    </w:p>
    <w:p w14:paraId="2B1A2F1F" w14:textId="77777777" w:rsidR="005D50FC" w:rsidRDefault="005D50FC" w:rsidP="00FE25E4">
      <w:pPr>
        <w:pStyle w:val="Heading2"/>
        <w:rPr>
          <w:i w:val="0"/>
          <w:sz w:val="24"/>
          <w:szCs w:val="24"/>
        </w:rPr>
      </w:pPr>
    </w:p>
    <w:p w14:paraId="61B8DE0B" w14:textId="6DCFA71D" w:rsidR="001423FB" w:rsidRDefault="00FE25E4" w:rsidP="00FE25E4">
      <w:pPr>
        <w:pStyle w:val="Heading2"/>
        <w:rPr>
          <w:i w:val="0"/>
          <w:sz w:val="24"/>
          <w:szCs w:val="24"/>
        </w:rPr>
      </w:pPr>
      <w:r w:rsidRPr="004F4DF3">
        <w:rPr>
          <w:i w:val="0"/>
          <w:sz w:val="24"/>
          <w:szCs w:val="24"/>
        </w:rPr>
        <w:t>Entity Definitions</w:t>
      </w:r>
      <w:bookmarkEnd w:id="2"/>
      <w:r w:rsidR="0067674C">
        <w:rPr>
          <w:i w:val="0"/>
          <w:sz w:val="24"/>
          <w:szCs w:val="24"/>
        </w:rPr>
        <w:t>/Attributes:</w:t>
      </w:r>
      <w:r w:rsidR="009D17C3">
        <w:rPr>
          <w:i w:val="0"/>
          <w:sz w:val="24"/>
          <w:szCs w:val="24"/>
        </w:rPr>
        <w:t xml:space="preserve"> </w:t>
      </w:r>
      <w:r w:rsidR="001423FB">
        <w:rPr>
          <w:i w:val="0"/>
          <w:sz w:val="24"/>
          <w:szCs w:val="24"/>
        </w:rPr>
        <w:t xml:space="preserve"> </w:t>
      </w:r>
    </w:p>
    <w:p w14:paraId="0C2B2C6F" w14:textId="77777777" w:rsidR="00350D20" w:rsidRPr="00350D20" w:rsidRDefault="00350D20" w:rsidP="00350D20"/>
    <w:p w14:paraId="2231BAB3" w14:textId="7CB83C12" w:rsidR="00FE25E4" w:rsidRDefault="00FE25E4" w:rsidP="00FE25E4">
      <w:pPr>
        <w:rPr>
          <w:rFonts w:ascii="Arial" w:hAnsi="Arial" w:cs="Arial"/>
        </w:rPr>
      </w:pPr>
      <w:r w:rsidRPr="008E33A4">
        <w:rPr>
          <w:rFonts w:ascii="Arial" w:hAnsi="Arial" w:cs="Arial"/>
          <w:b/>
          <w:bCs/>
        </w:rPr>
        <w:t>Part</w:t>
      </w:r>
      <w:r>
        <w:rPr>
          <w:rFonts w:ascii="Arial" w:hAnsi="Arial" w:cs="Arial"/>
        </w:rPr>
        <w:t xml:space="preserve"> (</w:t>
      </w:r>
      <w:proofErr w:type="spellStart"/>
      <w:r w:rsidRPr="00992909">
        <w:rPr>
          <w:rFonts w:ascii="Arial" w:hAnsi="Arial" w:cs="Arial"/>
          <w:u w:val="single"/>
        </w:rPr>
        <w:t>part</w:t>
      </w:r>
      <w:r w:rsidR="00FC3A4F">
        <w:rPr>
          <w:rFonts w:ascii="Arial" w:hAnsi="Arial" w:cs="Arial"/>
          <w:u w:val="single"/>
        </w:rPr>
        <w:t>_n</w:t>
      </w:r>
      <w:r w:rsidRPr="00992909">
        <w:rPr>
          <w:rFonts w:ascii="Arial" w:hAnsi="Arial" w:cs="Arial"/>
          <w:u w:val="single"/>
        </w:rPr>
        <w:t>umber</w:t>
      </w:r>
      <w:r w:rsidR="00FC3A4F">
        <w:rPr>
          <w:rFonts w:ascii="Arial" w:hAnsi="Arial" w:cs="Arial"/>
          <w:u w:val="single"/>
        </w:rPr>
        <w:t>_w</w:t>
      </w:r>
      <w:r w:rsidRPr="00992909">
        <w:rPr>
          <w:rFonts w:ascii="Arial" w:hAnsi="Arial" w:cs="Arial"/>
          <w:u w:val="single"/>
        </w:rPr>
        <w:t>ith</w:t>
      </w:r>
      <w:r w:rsidR="00FC3A4F">
        <w:rPr>
          <w:rFonts w:ascii="Arial" w:hAnsi="Arial" w:cs="Arial"/>
          <w:u w:val="single"/>
        </w:rPr>
        <w:t>_p</w:t>
      </w:r>
      <w:r w:rsidRPr="00992909">
        <w:rPr>
          <w:rFonts w:ascii="Arial" w:hAnsi="Arial" w:cs="Arial"/>
          <w:u w:val="single"/>
        </w:rPr>
        <w:t>refix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part</w:t>
      </w:r>
      <w:r w:rsidR="00FC3A4F">
        <w:rPr>
          <w:rFonts w:ascii="Arial" w:hAnsi="Arial" w:cs="Arial"/>
        </w:rPr>
        <w:t>_number</w:t>
      </w:r>
      <w:proofErr w:type="spellEnd"/>
      <w:r>
        <w:rPr>
          <w:rFonts w:ascii="Arial" w:hAnsi="Arial" w:cs="Arial"/>
        </w:rPr>
        <w:t xml:space="preserve">, description, </w:t>
      </w:r>
      <w:proofErr w:type="spellStart"/>
      <w:r>
        <w:rPr>
          <w:rFonts w:ascii="Arial" w:hAnsi="Arial" w:cs="Arial"/>
        </w:rPr>
        <w:t>discount</w:t>
      </w:r>
      <w:r w:rsidR="00FC3A4F">
        <w:rPr>
          <w:rFonts w:ascii="Arial" w:hAnsi="Arial" w:cs="Arial"/>
        </w:rPr>
        <w:t>_s</w:t>
      </w:r>
      <w:r>
        <w:rPr>
          <w:rFonts w:ascii="Arial" w:hAnsi="Arial" w:cs="Arial"/>
        </w:rPr>
        <w:t>w</w:t>
      </w:r>
      <w:r w:rsidR="00FC3A4F">
        <w:rPr>
          <w:rFonts w:ascii="Arial" w:hAnsi="Arial" w:cs="Arial"/>
        </w:rPr>
        <w:t>_c</w:t>
      </w:r>
      <w:r>
        <w:rPr>
          <w:rFonts w:ascii="Arial" w:hAnsi="Arial" w:cs="Arial"/>
        </w:rPr>
        <w:t>ode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discount</w:t>
      </w:r>
      <w:r w:rsidR="00FC3A4F">
        <w:rPr>
          <w:rFonts w:ascii="Arial" w:hAnsi="Arial" w:cs="Arial"/>
        </w:rPr>
        <w:t>_s</w:t>
      </w:r>
      <w:r>
        <w:rPr>
          <w:rFonts w:ascii="Arial" w:hAnsi="Arial" w:cs="Arial"/>
        </w:rPr>
        <w:t>w</w:t>
      </w:r>
      <w:r w:rsidR="00FC3A4F">
        <w:rPr>
          <w:rFonts w:ascii="Arial" w:hAnsi="Arial" w:cs="Arial"/>
        </w:rPr>
        <w:t>_percent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krona</w:t>
      </w:r>
      <w:r w:rsidR="00FC3A4F">
        <w:rPr>
          <w:rFonts w:ascii="Arial" w:hAnsi="Arial" w:cs="Arial"/>
        </w:rPr>
        <w:t>_n</w:t>
      </w:r>
      <w:r>
        <w:rPr>
          <w:rFonts w:ascii="Arial" w:hAnsi="Arial" w:cs="Arial"/>
        </w:rPr>
        <w:t>et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discount</w:t>
      </w:r>
      <w:r w:rsidR="00FC3A4F">
        <w:rPr>
          <w:rFonts w:ascii="Arial" w:hAnsi="Arial" w:cs="Arial"/>
        </w:rPr>
        <w:t>_u</w:t>
      </w:r>
      <w:r>
        <w:rPr>
          <w:rFonts w:ascii="Arial" w:hAnsi="Arial" w:cs="Arial"/>
        </w:rPr>
        <w:t>k</w:t>
      </w:r>
      <w:r w:rsidR="00FC3A4F">
        <w:rPr>
          <w:rFonts w:ascii="Arial" w:hAnsi="Arial" w:cs="Arial"/>
        </w:rPr>
        <w:t>_c</w:t>
      </w:r>
      <w:r>
        <w:rPr>
          <w:rFonts w:ascii="Arial" w:hAnsi="Arial" w:cs="Arial"/>
        </w:rPr>
        <w:t>ode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8E33A4">
        <w:rPr>
          <w:rFonts w:ascii="Arial" w:hAnsi="Arial" w:cs="Arial"/>
        </w:rPr>
        <w:t>discount</w:t>
      </w:r>
      <w:r w:rsidR="00FC3A4F">
        <w:rPr>
          <w:rFonts w:ascii="Arial" w:hAnsi="Arial" w:cs="Arial"/>
        </w:rPr>
        <w:t>_uk_percent</w:t>
      </w:r>
      <w:proofErr w:type="spellEnd"/>
      <w:r>
        <w:rPr>
          <w:rFonts w:ascii="Arial" w:hAnsi="Arial" w:cs="Arial"/>
        </w:rPr>
        <w:t>,</w:t>
      </w:r>
      <w:r w:rsidR="00BD66AB">
        <w:rPr>
          <w:rFonts w:ascii="Arial" w:hAnsi="Arial" w:cs="Arial"/>
        </w:rPr>
        <w:t xml:space="preserve"> </w:t>
      </w:r>
      <w:r w:rsidR="00FC3A4F">
        <w:rPr>
          <w:rFonts w:ascii="Arial" w:hAnsi="Arial" w:cs="Arial"/>
        </w:rPr>
        <w:t>sterling net</w:t>
      </w:r>
      <w:r w:rsidR="0007026B">
        <w:rPr>
          <w:rFonts w:ascii="Arial" w:hAnsi="Arial" w:cs="Arial"/>
        </w:rPr>
        <w:t>)</w:t>
      </w:r>
    </w:p>
    <w:p w14:paraId="2C707E29" w14:textId="77777777" w:rsidR="00FC3A4F" w:rsidRDefault="00FC3A4F" w:rsidP="00FE25E4">
      <w:pPr>
        <w:rPr>
          <w:rFonts w:ascii="Arial" w:hAnsi="Arial" w:cs="Arial"/>
        </w:rPr>
      </w:pPr>
    </w:p>
    <w:p w14:paraId="2FF88DC8" w14:textId="463BE184" w:rsidR="00FE25E4" w:rsidRDefault="00FE25E4" w:rsidP="00FE25E4">
      <w:pPr>
        <w:rPr>
          <w:rFonts w:ascii="Arial" w:hAnsi="Arial" w:cs="Arial"/>
        </w:rPr>
      </w:pPr>
      <w:r w:rsidRPr="008E33A4">
        <w:rPr>
          <w:rFonts w:ascii="Arial" w:hAnsi="Arial" w:cs="Arial"/>
          <w:b/>
          <w:bCs/>
        </w:rPr>
        <w:t>Supplier</w:t>
      </w:r>
      <w:r>
        <w:rPr>
          <w:rFonts w:ascii="Arial" w:hAnsi="Arial" w:cs="Arial"/>
        </w:rPr>
        <w:t xml:space="preserve"> (</w:t>
      </w:r>
      <w:proofErr w:type="spellStart"/>
      <w:r w:rsidRPr="00FC3A4F">
        <w:rPr>
          <w:rFonts w:ascii="Arial" w:hAnsi="Arial" w:cs="Arial"/>
        </w:rPr>
        <w:t>supplier</w:t>
      </w:r>
      <w:r w:rsidR="00FC3A4F" w:rsidRPr="00FC3A4F">
        <w:rPr>
          <w:rFonts w:ascii="Arial" w:hAnsi="Arial" w:cs="Arial"/>
        </w:rPr>
        <w:t>_number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C72080">
        <w:rPr>
          <w:rFonts w:ascii="Arial" w:hAnsi="Arial" w:cs="Arial"/>
        </w:rPr>
        <w:t>supplier_</w:t>
      </w:r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, address, town, county, post</w:t>
      </w:r>
      <w:r w:rsidR="00C72080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ode, </w:t>
      </w:r>
      <w:proofErr w:type="spellStart"/>
      <w:r>
        <w:rPr>
          <w:rFonts w:ascii="Arial" w:hAnsi="Arial" w:cs="Arial"/>
        </w:rPr>
        <w:t>contact</w:t>
      </w:r>
      <w:r w:rsidR="00C72080">
        <w:rPr>
          <w:rFonts w:ascii="Arial" w:hAnsi="Arial" w:cs="Arial"/>
        </w:rPr>
        <w:t>_n</w:t>
      </w:r>
      <w:r>
        <w:rPr>
          <w:rFonts w:ascii="Arial" w:hAnsi="Arial" w:cs="Arial"/>
        </w:rPr>
        <w:t>umber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email</w:t>
      </w:r>
      <w:r w:rsidR="00C72080">
        <w:rPr>
          <w:rFonts w:ascii="Arial" w:hAnsi="Arial" w:cs="Arial"/>
        </w:rPr>
        <w:t>_a</w:t>
      </w:r>
      <w:r>
        <w:rPr>
          <w:rFonts w:ascii="Arial" w:hAnsi="Arial" w:cs="Arial"/>
        </w:rPr>
        <w:t>ddress</w:t>
      </w:r>
      <w:proofErr w:type="spellEnd"/>
      <w:r w:rsidR="006D526F">
        <w:rPr>
          <w:rFonts w:ascii="Arial" w:hAnsi="Arial" w:cs="Arial"/>
        </w:rPr>
        <w:t>, country</w:t>
      </w:r>
      <w:r>
        <w:rPr>
          <w:rFonts w:ascii="Arial" w:hAnsi="Arial" w:cs="Arial"/>
        </w:rPr>
        <w:t>)</w:t>
      </w:r>
    </w:p>
    <w:p w14:paraId="72DAD7A7" w14:textId="77777777" w:rsidR="00C72080" w:rsidRDefault="00C72080" w:rsidP="00FE25E4">
      <w:pPr>
        <w:rPr>
          <w:rFonts w:ascii="Arial" w:hAnsi="Arial" w:cs="Arial"/>
        </w:rPr>
      </w:pPr>
    </w:p>
    <w:p w14:paraId="2F2B9A90" w14:textId="063DD19B" w:rsidR="00FE25E4" w:rsidRDefault="006F74D5" w:rsidP="00FE25E4">
      <w:pPr>
        <w:rPr>
          <w:rFonts w:ascii="Arial" w:hAnsi="Arial" w:cs="Arial"/>
        </w:rPr>
      </w:pPr>
      <w:r w:rsidRPr="008E33A4">
        <w:rPr>
          <w:rFonts w:ascii="Arial" w:hAnsi="Arial" w:cs="Arial"/>
          <w:b/>
          <w:bCs/>
        </w:rPr>
        <w:t>Warehouse</w:t>
      </w:r>
      <w:r>
        <w:rPr>
          <w:rFonts w:ascii="Arial" w:hAnsi="Arial" w:cs="Arial"/>
        </w:rPr>
        <w:t xml:space="preserve"> (</w:t>
      </w:r>
      <w:proofErr w:type="spellStart"/>
      <w:r w:rsidR="00FE25E4" w:rsidRPr="00CB1FAA">
        <w:rPr>
          <w:rFonts w:ascii="Arial" w:hAnsi="Arial" w:cs="Arial"/>
        </w:rPr>
        <w:t>warehouse</w:t>
      </w:r>
      <w:r w:rsidR="00CB1FAA" w:rsidRPr="00CB1FAA">
        <w:rPr>
          <w:rFonts w:ascii="Arial" w:hAnsi="Arial" w:cs="Arial"/>
        </w:rPr>
        <w:t>_id</w:t>
      </w:r>
      <w:proofErr w:type="spellEnd"/>
      <w:r w:rsidR="00FE25E4">
        <w:rPr>
          <w:rFonts w:ascii="Arial" w:hAnsi="Arial" w:cs="Arial"/>
        </w:rPr>
        <w:t xml:space="preserve">, address, town, county, </w:t>
      </w:r>
      <w:r w:rsidR="006D526F">
        <w:rPr>
          <w:rFonts w:ascii="Arial" w:hAnsi="Arial" w:cs="Arial"/>
        </w:rPr>
        <w:t>postcode,</w:t>
      </w:r>
      <w:r w:rsidR="00CB1FAA">
        <w:rPr>
          <w:rFonts w:ascii="Arial" w:hAnsi="Arial" w:cs="Arial"/>
        </w:rPr>
        <w:t xml:space="preserve"> </w:t>
      </w:r>
      <w:proofErr w:type="spellStart"/>
      <w:r w:rsidR="006D526F">
        <w:rPr>
          <w:rFonts w:ascii="Arial" w:hAnsi="Arial" w:cs="Arial"/>
        </w:rPr>
        <w:t>contact</w:t>
      </w:r>
      <w:r w:rsidR="00CB1FAA">
        <w:rPr>
          <w:rFonts w:ascii="Arial" w:hAnsi="Arial" w:cs="Arial"/>
        </w:rPr>
        <w:t>_n</w:t>
      </w:r>
      <w:r w:rsidR="006D526F">
        <w:rPr>
          <w:rFonts w:ascii="Arial" w:hAnsi="Arial" w:cs="Arial"/>
        </w:rPr>
        <w:t>umber</w:t>
      </w:r>
      <w:proofErr w:type="spellEnd"/>
      <w:r w:rsidR="00FE25E4">
        <w:rPr>
          <w:rFonts w:ascii="Arial" w:hAnsi="Arial" w:cs="Arial"/>
        </w:rPr>
        <w:t>)</w:t>
      </w:r>
    </w:p>
    <w:p w14:paraId="1390765A" w14:textId="77777777" w:rsidR="00CB1FAA" w:rsidRDefault="00CB1FAA" w:rsidP="00FE25E4">
      <w:pPr>
        <w:rPr>
          <w:rFonts w:ascii="Arial" w:hAnsi="Arial" w:cs="Arial"/>
        </w:rPr>
      </w:pPr>
    </w:p>
    <w:p w14:paraId="32FEC808" w14:textId="10D7130E" w:rsidR="00FE25E4" w:rsidRDefault="00FE25E4" w:rsidP="00FE25E4">
      <w:pPr>
        <w:rPr>
          <w:rFonts w:ascii="Arial" w:hAnsi="Arial" w:cs="Arial"/>
        </w:rPr>
      </w:pPr>
      <w:r w:rsidRPr="008E33A4">
        <w:rPr>
          <w:rFonts w:ascii="Arial" w:hAnsi="Arial" w:cs="Arial"/>
          <w:b/>
          <w:bCs/>
        </w:rPr>
        <w:t>Bin</w:t>
      </w:r>
      <w:r>
        <w:rPr>
          <w:rFonts w:ascii="Arial" w:hAnsi="Arial" w:cs="Arial"/>
        </w:rPr>
        <w:t xml:space="preserve"> (</w:t>
      </w:r>
      <w:proofErr w:type="spellStart"/>
      <w:r w:rsidRPr="00CB1FAA">
        <w:rPr>
          <w:rFonts w:ascii="Arial" w:hAnsi="Arial" w:cs="Arial"/>
        </w:rPr>
        <w:t>bin</w:t>
      </w:r>
      <w:r w:rsidR="00CB1FAA" w:rsidRPr="00CB1FAA">
        <w:rPr>
          <w:rFonts w:ascii="Arial" w:hAnsi="Arial" w:cs="Arial"/>
        </w:rPr>
        <w:t>_number</w:t>
      </w:r>
      <w:proofErr w:type="spellEnd"/>
      <w:r w:rsidR="008E33A4">
        <w:rPr>
          <w:rFonts w:ascii="Arial" w:hAnsi="Arial" w:cs="Arial"/>
        </w:rPr>
        <w:t xml:space="preserve">, </w:t>
      </w:r>
      <w:proofErr w:type="spellStart"/>
      <w:r w:rsidR="008E33A4" w:rsidRPr="008E33A4">
        <w:rPr>
          <w:rFonts w:ascii="Arial" w:hAnsi="Arial" w:cs="Arial"/>
        </w:rPr>
        <w:t>warehouse</w:t>
      </w:r>
      <w:r w:rsidR="00CB1FAA">
        <w:rPr>
          <w:rFonts w:ascii="Arial" w:hAnsi="Arial" w:cs="Arial"/>
        </w:rPr>
        <w:t>_id</w:t>
      </w:r>
      <w:proofErr w:type="spellEnd"/>
      <w:r>
        <w:rPr>
          <w:rFonts w:ascii="Arial" w:hAnsi="Arial" w:cs="Arial"/>
        </w:rPr>
        <w:t>)</w:t>
      </w:r>
    </w:p>
    <w:p w14:paraId="3410DEBD" w14:textId="77777777" w:rsidR="00CB1FAA" w:rsidRPr="008E33A4" w:rsidRDefault="00CB1FAA" w:rsidP="00FE25E4">
      <w:pPr>
        <w:rPr>
          <w:rFonts w:ascii="Arial" w:hAnsi="Arial" w:cs="Arial"/>
          <w:u w:val="single"/>
        </w:rPr>
      </w:pPr>
    </w:p>
    <w:p w14:paraId="5DC7F733" w14:textId="2ADAFE32" w:rsidR="00DA11C1" w:rsidRDefault="00DA11C1" w:rsidP="00FE25E4">
      <w:pPr>
        <w:rPr>
          <w:rFonts w:ascii="Arial" w:hAnsi="Arial" w:cs="Arial"/>
        </w:rPr>
      </w:pPr>
      <w:r w:rsidRPr="008E33A4">
        <w:rPr>
          <w:rFonts w:ascii="Arial" w:hAnsi="Arial" w:cs="Arial"/>
          <w:b/>
          <w:bCs/>
        </w:rPr>
        <w:t>Location</w:t>
      </w:r>
      <w:r>
        <w:rPr>
          <w:rFonts w:ascii="Arial" w:hAnsi="Arial" w:cs="Arial"/>
        </w:rPr>
        <w:t xml:space="preserve"> (</w:t>
      </w:r>
      <w:proofErr w:type="spellStart"/>
      <w:r w:rsidRPr="00FC3A4F">
        <w:rPr>
          <w:rFonts w:ascii="Arial" w:hAnsi="Arial" w:cs="Arial"/>
        </w:rPr>
        <w:t>part</w:t>
      </w:r>
      <w:r w:rsidR="00CB1FAA">
        <w:rPr>
          <w:rFonts w:ascii="Arial" w:hAnsi="Arial" w:cs="Arial"/>
        </w:rPr>
        <w:t>_n</w:t>
      </w:r>
      <w:r w:rsidRPr="00FC3A4F">
        <w:rPr>
          <w:rFonts w:ascii="Arial" w:hAnsi="Arial" w:cs="Arial"/>
        </w:rPr>
        <w:t>umber</w:t>
      </w:r>
      <w:r w:rsidR="00CB1FAA">
        <w:rPr>
          <w:rFonts w:ascii="Arial" w:hAnsi="Arial" w:cs="Arial"/>
        </w:rPr>
        <w:t>_w</w:t>
      </w:r>
      <w:r w:rsidRPr="00FC3A4F">
        <w:rPr>
          <w:rFonts w:ascii="Arial" w:hAnsi="Arial" w:cs="Arial"/>
        </w:rPr>
        <w:t>ith</w:t>
      </w:r>
      <w:r w:rsidR="00CB1FAA">
        <w:rPr>
          <w:rFonts w:ascii="Arial" w:hAnsi="Arial" w:cs="Arial"/>
        </w:rPr>
        <w:t>_p</w:t>
      </w:r>
      <w:r w:rsidRPr="00FC3A4F">
        <w:rPr>
          <w:rFonts w:ascii="Arial" w:hAnsi="Arial" w:cs="Arial"/>
        </w:rPr>
        <w:t>refix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FC3A4F">
        <w:rPr>
          <w:rFonts w:ascii="Arial" w:hAnsi="Arial" w:cs="Arial"/>
        </w:rPr>
        <w:t>bin</w:t>
      </w:r>
      <w:r w:rsidR="00CB1FAA" w:rsidRPr="00CB1FAA">
        <w:rPr>
          <w:rFonts w:ascii="Arial" w:hAnsi="Arial" w:cs="Arial"/>
        </w:rPr>
        <w:t>_number</w:t>
      </w:r>
      <w:proofErr w:type="spellEnd"/>
      <w:r>
        <w:rPr>
          <w:rFonts w:ascii="Arial" w:hAnsi="Arial" w:cs="Arial"/>
        </w:rPr>
        <w:t>, quantity)</w:t>
      </w:r>
    </w:p>
    <w:p w14:paraId="4EE381AD" w14:textId="77777777" w:rsidR="00CB1FAA" w:rsidRDefault="00CB1FAA" w:rsidP="00FE25E4">
      <w:pPr>
        <w:rPr>
          <w:rFonts w:ascii="Arial" w:hAnsi="Arial" w:cs="Arial"/>
        </w:rPr>
      </w:pPr>
    </w:p>
    <w:p w14:paraId="0AA2058C" w14:textId="64092B33" w:rsidR="00FE25E4" w:rsidRDefault="00FE25E4" w:rsidP="00FE25E4">
      <w:pPr>
        <w:rPr>
          <w:rFonts w:ascii="Arial" w:hAnsi="Arial" w:cs="Arial"/>
        </w:rPr>
      </w:pPr>
      <w:r w:rsidRPr="008E33A4">
        <w:rPr>
          <w:rFonts w:ascii="Arial" w:hAnsi="Arial" w:cs="Arial"/>
          <w:b/>
          <w:bCs/>
        </w:rPr>
        <w:t>Invoice</w:t>
      </w:r>
      <w:r>
        <w:rPr>
          <w:rFonts w:ascii="Arial" w:hAnsi="Arial" w:cs="Arial"/>
        </w:rPr>
        <w:t xml:space="preserve"> (</w:t>
      </w:r>
      <w:proofErr w:type="spellStart"/>
      <w:r w:rsidRPr="00CB1FAA">
        <w:rPr>
          <w:rFonts w:ascii="Arial" w:hAnsi="Arial" w:cs="Arial"/>
        </w:rPr>
        <w:t>invoice</w:t>
      </w:r>
      <w:r w:rsidR="00CB1FAA" w:rsidRPr="00CB1FAA">
        <w:rPr>
          <w:rFonts w:ascii="Arial" w:hAnsi="Arial" w:cs="Arial"/>
        </w:rPr>
        <w:t>_number</w:t>
      </w:r>
      <w:proofErr w:type="spellEnd"/>
      <w:r w:rsidR="006D526F">
        <w:rPr>
          <w:rFonts w:ascii="Arial" w:hAnsi="Arial" w:cs="Arial"/>
        </w:rPr>
        <w:t xml:space="preserve">, </w:t>
      </w:r>
      <w:proofErr w:type="spellStart"/>
      <w:r w:rsidR="00CB1FAA">
        <w:rPr>
          <w:rFonts w:ascii="Arial" w:hAnsi="Arial" w:cs="Arial"/>
        </w:rPr>
        <w:t>i</w:t>
      </w:r>
      <w:r w:rsidR="006D526F">
        <w:rPr>
          <w:rFonts w:ascii="Arial" w:hAnsi="Arial" w:cs="Arial"/>
        </w:rPr>
        <w:t>date</w:t>
      </w:r>
      <w:proofErr w:type="spellEnd"/>
      <w:r w:rsidR="006D526F">
        <w:rPr>
          <w:rFonts w:ascii="Arial" w:hAnsi="Arial" w:cs="Arial"/>
        </w:rPr>
        <w:t xml:space="preserve">, </w:t>
      </w:r>
      <w:proofErr w:type="spellStart"/>
      <w:r w:rsidR="006D526F">
        <w:rPr>
          <w:rFonts w:ascii="Arial" w:hAnsi="Arial" w:cs="Arial"/>
        </w:rPr>
        <w:t>vat</w:t>
      </w:r>
      <w:r w:rsidR="00CB1FAA">
        <w:rPr>
          <w:rFonts w:ascii="Arial" w:hAnsi="Arial" w:cs="Arial"/>
        </w:rPr>
        <w:t>_t</w:t>
      </w:r>
      <w:r w:rsidR="006D526F">
        <w:rPr>
          <w:rFonts w:ascii="Arial" w:hAnsi="Arial" w:cs="Arial"/>
        </w:rPr>
        <w:t>otal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total</w:t>
      </w:r>
      <w:r w:rsidR="00CB1FAA">
        <w:rPr>
          <w:rFonts w:ascii="Arial" w:hAnsi="Arial" w:cs="Arial"/>
        </w:rPr>
        <w:t>_v</w:t>
      </w:r>
      <w:r>
        <w:rPr>
          <w:rFonts w:ascii="Arial" w:hAnsi="Arial" w:cs="Arial"/>
        </w:rPr>
        <w:t>alue</w:t>
      </w:r>
      <w:proofErr w:type="spellEnd"/>
      <w:r w:rsidR="00387FD9">
        <w:rPr>
          <w:rFonts w:ascii="Arial" w:hAnsi="Arial" w:cs="Arial"/>
        </w:rPr>
        <w:t xml:space="preserve">, </w:t>
      </w:r>
      <w:proofErr w:type="spellStart"/>
      <w:r w:rsidR="00387FD9">
        <w:rPr>
          <w:rFonts w:ascii="Arial" w:hAnsi="Arial" w:cs="Arial"/>
        </w:rPr>
        <w:t>supplier</w:t>
      </w:r>
      <w:r w:rsidR="00CB1FAA">
        <w:rPr>
          <w:rFonts w:ascii="Arial" w:hAnsi="Arial" w:cs="Arial"/>
        </w:rPr>
        <w:t>_number</w:t>
      </w:r>
      <w:proofErr w:type="spellEnd"/>
      <w:r>
        <w:rPr>
          <w:rFonts w:ascii="Arial" w:hAnsi="Arial" w:cs="Arial"/>
        </w:rPr>
        <w:t>)</w:t>
      </w:r>
    </w:p>
    <w:p w14:paraId="48B9A369" w14:textId="77777777" w:rsidR="00CB1FAA" w:rsidRDefault="00CB1FAA" w:rsidP="00FE25E4">
      <w:pPr>
        <w:rPr>
          <w:rFonts w:ascii="Arial" w:hAnsi="Arial" w:cs="Arial"/>
        </w:rPr>
      </w:pPr>
    </w:p>
    <w:p w14:paraId="26112EF0" w14:textId="35C8755F" w:rsidR="00FE25E4" w:rsidRDefault="00FE25E4" w:rsidP="00FE25E4">
      <w:pPr>
        <w:rPr>
          <w:rFonts w:ascii="Arial" w:hAnsi="Arial" w:cs="Arial"/>
        </w:rPr>
      </w:pPr>
      <w:proofErr w:type="spellStart"/>
      <w:r w:rsidRPr="008E33A4">
        <w:rPr>
          <w:rFonts w:ascii="Arial" w:hAnsi="Arial" w:cs="Arial"/>
          <w:b/>
          <w:bCs/>
        </w:rPr>
        <w:t>InvoiceDetail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CB1FAA">
        <w:rPr>
          <w:rFonts w:ascii="Arial" w:hAnsi="Arial" w:cs="Arial"/>
        </w:rPr>
        <w:t>invoice</w:t>
      </w:r>
      <w:r w:rsidR="00CB1FAA" w:rsidRPr="00CB1FAA">
        <w:rPr>
          <w:rFonts w:ascii="Arial" w:hAnsi="Arial" w:cs="Arial"/>
        </w:rPr>
        <w:t>_number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CB1FAA">
        <w:rPr>
          <w:rFonts w:ascii="Arial" w:hAnsi="Arial" w:cs="Arial"/>
        </w:rPr>
        <w:t>part</w:t>
      </w:r>
      <w:r w:rsidR="00CB1FAA" w:rsidRPr="00CB1FAA">
        <w:rPr>
          <w:rFonts w:ascii="Arial" w:hAnsi="Arial" w:cs="Arial"/>
        </w:rPr>
        <w:t>_n</w:t>
      </w:r>
      <w:r w:rsidRPr="00CB1FAA">
        <w:rPr>
          <w:rFonts w:ascii="Arial" w:hAnsi="Arial" w:cs="Arial"/>
        </w:rPr>
        <w:t>umbe</w:t>
      </w:r>
      <w:r w:rsidR="00CB1FAA" w:rsidRPr="00CB1FAA">
        <w:rPr>
          <w:rFonts w:ascii="Arial" w:hAnsi="Arial" w:cs="Arial"/>
        </w:rPr>
        <w:t>r_w</w:t>
      </w:r>
      <w:r w:rsidRPr="00CB1FAA">
        <w:rPr>
          <w:rFonts w:ascii="Arial" w:hAnsi="Arial" w:cs="Arial"/>
        </w:rPr>
        <w:t>ith</w:t>
      </w:r>
      <w:r w:rsidR="00CB1FAA" w:rsidRPr="00CB1FAA">
        <w:rPr>
          <w:rFonts w:ascii="Arial" w:hAnsi="Arial" w:cs="Arial"/>
        </w:rPr>
        <w:t>_p</w:t>
      </w:r>
      <w:r w:rsidRPr="00CB1FAA">
        <w:rPr>
          <w:rFonts w:ascii="Arial" w:hAnsi="Arial" w:cs="Arial"/>
        </w:rPr>
        <w:t>refix</w:t>
      </w:r>
      <w:proofErr w:type="spellEnd"/>
      <w:r>
        <w:rPr>
          <w:rFonts w:ascii="Arial" w:hAnsi="Arial" w:cs="Arial"/>
        </w:rPr>
        <w:t xml:space="preserve">, quantity, </w:t>
      </w:r>
      <w:proofErr w:type="spellStart"/>
      <w:r>
        <w:rPr>
          <w:rFonts w:ascii="Arial" w:hAnsi="Arial" w:cs="Arial"/>
        </w:rPr>
        <w:t>net</w:t>
      </w:r>
      <w:r w:rsidR="00CB1FAA">
        <w:rPr>
          <w:rFonts w:ascii="Arial" w:hAnsi="Arial" w:cs="Arial"/>
        </w:rPr>
        <w:t>_p</w:t>
      </w:r>
      <w:r>
        <w:rPr>
          <w:rFonts w:ascii="Arial" w:hAnsi="Arial" w:cs="Arial"/>
        </w:rPr>
        <w:t>rice</w:t>
      </w:r>
      <w:proofErr w:type="spellEnd"/>
      <w:r w:rsidR="006D526F">
        <w:rPr>
          <w:rFonts w:ascii="Arial" w:hAnsi="Arial" w:cs="Arial"/>
        </w:rPr>
        <w:t xml:space="preserve">, </w:t>
      </w:r>
      <w:proofErr w:type="spellStart"/>
      <w:r w:rsidR="006D526F">
        <w:rPr>
          <w:rFonts w:ascii="Arial" w:hAnsi="Arial" w:cs="Arial"/>
        </w:rPr>
        <w:t>net</w:t>
      </w:r>
      <w:r w:rsidR="00CB1FAA">
        <w:rPr>
          <w:rFonts w:ascii="Arial" w:hAnsi="Arial" w:cs="Arial"/>
        </w:rPr>
        <w:t>_v</w:t>
      </w:r>
      <w:r w:rsidR="006D526F">
        <w:rPr>
          <w:rFonts w:ascii="Arial" w:hAnsi="Arial" w:cs="Arial"/>
        </w:rPr>
        <w:t>at</w:t>
      </w:r>
      <w:proofErr w:type="spellEnd"/>
      <w:r>
        <w:rPr>
          <w:rFonts w:ascii="Arial" w:hAnsi="Arial" w:cs="Arial"/>
        </w:rPr>
        <w:t>)</w:t>
      </w:r>
    </w:p>
    <w:p w14:paraId="5B848B01" w14:textId="77777777" w:rsidR="00F95094" w:rsidRDefault="00F95094" w:rsidP="00FE25E4">
      <w:pPr>
        <w:rPr>
          <w:rFonts w:ascii="Arial" w:hAnsi="Arial" w:cs="Arial"/>
        </w:rPr>
      </w:pPr>
    </w:p>
    <w:p w14:paraId="2EA0DB22" w14:textId="77777777" w:rsidR="00F95094" w:rsidRDefault="00F95094" w:rsidP="00FE25E4">
      <w:pPr>
        <w:rPr>
          <w:rFonts w:ascii="Arial" w:hAnsi="Arial" w:cs="Arial"/>
        </w:rPr>
      </w:pPr>
    </w:p>
    <w:p w14:paraId="6E3FE442" w14:textId="06DB835B" w:rsidR="00F95094" w:rsidRPr="0012002B" w:rsidRDefault="00F95094" w:rsidP="00F95094">
      <w:pPr>
        <w:rPr>
          <w:rFonts w:ascii="Arial" w:hAnsi="Arial" w:cs="Arial"/>
          <w:b/>
          <w:bCs/>
          <w:color w:val="FF0000"/>
        </w:rPr>
      </w:pPr>
      <w:r w:rsidRPr="0012002B">
        <w:rPr>
          <w:rFonts w:ascii="Arial" w:hAnsi="Arial" w:cs="Arial"/>
          <w:b/>
          <w:bCs/>
          <w:color w:val="FF0000"/>
        </w:rPr>
        <w:t xml:space="preserve">Use </w:t>
      </w:r>
      <w:proofErr w:type="spellStart"/>
      <w:r w:rsidRPr="0012002B">
        <w:rPr>
          <w:rFonts w:ascii="Arial" w:hAnsi="Arial" w:cs="Arial"/>
          <w:b/>
          <w:bCs/>
          <w:color w:val="FF0000"/>
        </w:rPr>
        <w:t>part_number_with_prefix</w:t>
      </w:r>
      <w:proofErr w:type="spellEnd"/>
      <w:r w:rsidRPr="0012002B">
        <w:rPr>
          <w:rFonts w:ascii="Arial" w:hAnsi="Arial" w:cs="Arial"/>
          <w:b/>
          <w:bCs/>
          <w:color w:val="FF0000"/>
        </w:rPr>
        <w:t xml:space="preserve"> as the PK for the part table.</w:t>
      </w:r>
    </w:p>
    <w:p w14:paraId="09D565F9" w14:textId="77777777" w:rsidR="00F95094" w:rsidRPr="00F95094" w:rsidRDefault="00F95094" w:rsidP="00F95094">
      <w:pPr>
        <w:rPr>
          <w:rFonts w:ascii="Arial" w:hAnsi="Arial" w:cs="Arial"/>
          <w:b/>
          <w:bCs/>
        </w:rPr>
      </w:pPr>
    </w:p>
    <w:p w14:paraId="4BA286D8" w14:textId="684C2AE2" w:rsidR="00F95094" w:rsidRDefault="00F95094" w:rsidP="00FE25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 example for data types for </w:t>
      </w:r>
      <w:r w:rsidR="0067674C">
        <w:rPr>
          <w:rFonts w:ascii="Arial" w:hAnsi="Arial" w:cs="Arial"/>
        </w:rPr>
        <w:t>‘</w:t>
      </w:r>
      <w:r>
        <w:rPr>
          <w:rFonts w:ascii="Arial" w:hAnsi="Arial" w:cs="Arial"/>
        </w:rPr>
        <w:t>Part</w:t>
      </w:r>
      <w:r w:rsidR="0067674C">
        <w:rPr>
          <w:rFonts w:ascii="Arial" w:hAnsi="Arial" w:cs="Arial"/>
        </w:rPr>
        <w:t xml:space="preserve">’ </w:t>
      </w:r>
      <w:r>
        <w:rPr>
          <w:rFonts w:ascii="Arial" w:hAnsi="Arial" w:cs="Arial"/>
        </w:rPr>
        <w:t>is shown below:</w:t>
      </w:r>
    </w:p>
    <w:p w14:paraId="547AAC9C" w14:textId="77777777" w:rsidR="004136CA" w:rsidRDefault="004136CA" w:rsidP="00FE25E4">
      <w:pPr>
        <w:rPr>
          <w:rFonts w:ascii="Arial" w:hAnsi="Arial" w:cs="Arial"/>
        </w:rPr>
      </w:pPr>
    </w:p>
    <w:p w14:paraId="37BE4335" w14:textId="02B6F312" w:rsidR="00651B37" w:rsidRPr="004136CA" w:rsidRDefault="00651B37" w:rsidP="00EE0BAF">
      <w:pPr>
        <w:rPr>
          <w:rFonts w:ascii="Arial" w:hAnsi="Arial" w:cs="Arial"/>
          <w:b/>
          <w:u w:val="single"/>
        </w:rPr>
      </w:pPr>
      <w:r w:rsidRPr="004136CA">
        <w:rPr>
          <w:rFonts w:ascii="Arial" w:hAnsi="Arial" w:cs="Arial"/>
          <w:b/>
          <w:u w:val="single"/>
        </w:rPr>
        <w:t>Part</w:t>
      </w:r>
    </w:p>
    <w:p w14:paraId="1295A74C" w14:textId="77777777" w:rsidR="00D11848" w:rsidRPr="00627A67" w:rsidRDefault="00D11848" w:rsidP="00EE0BAF">
      <w:pPr>
        <w:rPr>
          <w:rFonts w:ascii="Arial" w:hAnsi="Arial" w:cs="Arial"/>
        </w:rPr>
      </w:pP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31"/>
        <w:gridCol w:w="1550"/>
        <w:gridCol w:w="1985"/>
      </w:tblGrid>
      <w:tr w:rsidR="00651B37" w14:paraId="7C4C04A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3FD93E" w14:textId="77777777" w:rsidR="00651B37" w:rsidRDefault="00651B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7DCFB4" w14:textId="77777777" w:rsidR="00651B37" w:rsidRDefault="00651B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Null?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95FE5D" w14:textId="77777777" w:rsidR="00651B37" w:rsidRDefault="00651B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Type </w:t>
            </w:r>
          </w:p>
        </w:tc>
      </w:tr>
      <w:tr w:rsidR="00651B37" w14:paraId="30FB9C9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5C91AF" w14:textId="77777777" w:rsidR="00651B37" w:rsidRDefault="00651B37">
            <w:r>
              <w:t xml:space="preserve">PART_NUMBER_WITH_PREFIX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4D8D75" w14:textId="77777777" w:rsidR="00651B37" w:rsidRDefault="00651B37">
            <w:r>
              <w:t xml:space="preserve">  </w:t>
            </w:r>
            <w:r w:rsidR="006435F0"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38CC1F" w14:textId="77777777" w:rsidR="00651B37" w:rsidRDefault="00651B37">
            <w:r>
              <w:t xml:space="preserve">CHAR(12) </w:t>
            </w:r>
          </w:p>
        </w:tc>
      </w:tr>
      <w:tr w:rsidR="00651B37" w14:paraId="3DF6384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B38388" w14:textId="77777777" w:rsidR="00651B37" w:rsidRDefault="00651B37">
            <w:r>
              <w:t xml:space="preserve">PART_NUMBER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C9CC19" w14:textId="77777777" w:rsidR="00651B37" w:rsidRDefault="00651B37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A7D72A" w14:textId="77777777" w:rsidR="00651B37" w:rsidRDefault="00651B37">
            <w:r>
              <w:t xml:space="preserve">CHAR(10) </w:t>
            </w:r>
          </w:p>
        </w:tc>
      </w:tr>
      <w:tr w:rsidR="00651B37" w14:paraId="007133B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DADE35" w14:textId="77777777" w:rsidR="00651B37" w:rsidRDefault="00651B37">
            <w:r>
              <w:t xml:space="preserve">DESCRIPTION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B50E0" w14:textId="77777777" w:rsidR="00651B37" w:rsidRDefault="00651B37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AA6F01" w14:textId="77777777" w:rsidR="00651B37" w:rsidRDefault="00651B37">
            <w:r>
              <w:t xml:space="preserve">VARCHAR2(40) </w:t>
            </w:r>
          </w:p>
        </w:tc>
      </w:tr>
      <w:tr w:rsidR="00651B37" w14:paraId="17AB0D5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DA79E2" w14:textId="77777777" w:rsidR="00651B37" w:rsidRDefault="00651B37">
            <w:r>
              <w:t xml:space="preserve">DISCOUNT_SW_CODE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828AA1" w14:textId="77777777" w:rsidR="00651B37" w:rsidRDefault="00651B37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0CF1F4" w14:textId="77777777" w:rsidR="00651B37" w:rsidRDefault="00651B37">
            <w:r>
              <w:t xml:space="preserve">CHAR(4) </w:t>
            </w:r>
          </w:p>
        </w:tc>
      </w:tr>
      <w:tr w:rsidR="00651B37" w14:paraId="42728B7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2AE5C6" w14:textId="77777777" w:rsidR="00651B37" w:rsidRDefault="00651B37">
            <w:r>
              <w:t xml:space="preserve">DISCOUNT_SW_PERCENT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BD8E62" w14:textId="77777777" w:rsidR="00651B37" w:rsidRDefault="00651B37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0C1AF2" w14:textId="77777777" w:rsidR="00651B37" w:rsidRDefault="00651B37">
            <w:r>
              <w:t xml:space="preserve">NUMBER(3) </w:t>
            </w:r>
          </w:p>
        </w:tc>
      </w:tr>
      <w:tr w:rsidR="00651B37" w14:paraId="6E825E3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5DD828" w14:textId="77777777" w:rsidR="00651B37" w:rsidRDefault="00651B37">
            <w:r>
              <w:t xml:space="preserve">KRONA_NET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3A54A5" w14:textId="77777777" w:rsidR="00651B37" w:rsidRDefault="00651B37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CDF6CF" w14:textId="77777777" w:rsidR="00651B37" w:rsidRDefault="00651B37">
            <w:r>
              <w:t xml:space="preserve">NUMBER </w:t>
            </w:r>
          </w:p>
        </w:tc>
      </w:tr>
      <w:tr w:rsidR="00651B37" w14:paraId="42AAE4A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65E12A" w14:textId="77777777" w:rsidR="00651B37" w:rsidRDefault="00651B37">
            <w:r>
              <w:t xml:space="preserve">DISCOUNT_UK_CODE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7BD91B" w14:textId="77777777" w:rsidR="00651B37" w:rsidRDefault="00651B37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44BA47" w14:textId="77777777" w:rsidR="00651B37" w:rsidRDefault="00651B37">
            <w:r>
              <w:t xml:space="preserve">CHAR(4) </w:t>
            </w:r>
          </w:p>
        </w:tc>
      </w:tr>
      <w:tr w:rsidR="00651B37" w14:paraId="79E35A2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1195C2" w14:textId="77777777" w:rsidR="00651B37" w:rsidRDefault="00651B37">
            <w:r>
              <w:t xml:space="preserve">DISCOUNT_UK_PERCENT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AAFFD5" w14:textId="77777777" w:rsidR="00651B37" w:rsidRDefault="00651B37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254560" w14:textId="77777777" w:rsidR="00651B37" w:rsidRDefault="00651B37">
            <w:r>
              <w:t xml:space="preserve">NUMBER(3) </w:t>
            </w:r>
          </w:p>
        </w:tc>
      </w:tr>
      <w:tr w:rsidR="00651B37" w14:paraId="1DD7095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0661B0" w14:textId="34981E53" w:rsidR="00651B37" w:rsidRDefault="00267D9C">
            <w:r>
              <w:t>STERLING</w:t>
            </w:r>
            <w:r w:rsidR="00651B37">
              <w:t xml:space="preserve">_NET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DE5668" w14:textId="77777777" w:rsidR="00651B37" w:rsidRDefault="00651B37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A5B9D6" w14:textId="77777777" w:rsidR="00651B37" w:rsidRDefault="00651B37">
            <w:r>
              <w:t xml:space="preserve">NUMBER </w:t>
            </w:r>
          </w:p>
        </w:tc>
      </w:tr>
    </w:tbl>
    <w:p w14:paraId="5D8EADE4" w14:textId="77777777" w:rsidR="002C09FC" w:rsidRDefault="002C09FC" w:rsidP="00EE0BAF"/>
    <w:p w14:paraId="2CEFE7D7" w14:textId="77777777" w:rsidR="00151B67" w:rsidRDefault="00151B67" w:rsidP="00E228BA"/>
    <w:p w14:paraId="15CAEBA3" w14:textId="77777777" w:rsidR="00E228BA" w:rsidRDefault="00E228BA" w:rsidP="00EE0BAF"/>
    <w:p w14:paraId="45B63302" w14:textId="77777777" w:rsidR="00151B67" w:rsidRDefault="00151B67" w:rsidP="00980B3C">
      <w:pPr>
        <w:rPr>
          <w:rFonts w:ascii="Arial" w:hAnsi="Arial" w:cs="Arial"/>
          <w:b/>
        </w:rPr>
      </w:pPr>
    </w:p>
    <w:p w14:paraId="6C786C32" w14:textId="1C95C6DF" w:rsidR="007A1745" w:rsidRPr="00457C03" w:rsidRDefault="008E4BA9" w:rsidP="00457C03">
      <w:pPr>
        <w:pStyle w:val="Heading1"/>
        <w:rPr>
          <w:bCs/>
          <w:sz w:val="24"/>
        </w:rPr>
      </w:pPr>
      <w:bookmarkStart w:id="3" w:name="_Toc185062614"/>
      <w:r w:rsidRPr="00457C03">
        <w:rPr>
          <w:bCs/>
          <w:sz w:val="24"/>
        </w:rPr>
        <w:t>Populate tables with</w:t>
      </w:r>
      <w:r w:rsidR="00A2306E">
        <w:rPr>
          <w:bCs/>
          <w:sz w:val="24"/>
        </w:rPr>
        <w:t xml:space="preserve"> the following</w:t>
      </w:r>
      <w:r w:rsidRPr="00457C03">
        <w:rPr>
          <w:bCs/>
          <w:sz w:val="24"/>
        </w:rPr>
        <w:t xml:space="preserve"> data</w:t>
      </w:r>
      <w:bookmarkEnd w:id="3"/>
      <w:r w:rsidR="002402AD">
        <w:rPr>
          <w:bCs/>
          <w:sz w:val="24"/>
        </w:rPr>
        <w:t>:</w:t>
      </w:r>
    </w:p>
    <w:p w14:paraId="700CEEB5" w14:textId="20F6C075" w:rsidR="002634EB" w:rsidRDefault="002634EB" w:rsidP="002634EB">
      <w:pPr>
        <w:rPr>
          <w:rFonts w:ascii="Arial" w:hAnsi="Arial" w:cs="Arial"/>
        </w:rPr>
      </w:pPr>
    </w:p>
    <w:p w14:paraId="3B2E90F0" w14:textId="77777777" w:rsidR="007C56CA" w:rsidRPr="00696820" w:rsidRDefault="007C56CA" w:rsidP="008E4BA9">
      <w:pPr>
        <w:rPr>
          <w:rFonts w:ascii="Arial" w:hAnsi="Arial" w:cs="Arial"/>
        </w:rPr>
        <w:sectPr w:rsidR="007C56CA" w:rsidRPr="00696820" w:rsidSect="005E12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964" w:right="1797" w:bottom="964" w:left="1797" w:header="709" w:footer="709" w:gutter="0"/>
          <w:cols w:space="708"/>
          <w:docGrid w:linePitch="360"/>
        </w:sectPr>
      </w:pPr>
    </w:p>
    <w:tbl>
      <w:tblPr>
        <w:tblW w:w="5319" w:type="pct"/>
        <w:tblCellSpacing w:w="15" w:type="dxa"/>
        <w:tblInd w:w="-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62"/>
        <w:gridCol w:w="1963"/>
        <w:gridCol w:w="1960"/>
        <w:gridCol w:w="1425"/>
        <w:gridCol w:w="1963"/>
        <w:gridCol w:w="1246"/>
        <w:gridCol w:w="1967"/>
        <w:gridCol w:w="2004"/>
        <w:gridCol w:w="1354"/>
      </w:tblGrid>
      <w:tr w:rsidR="00DC1E9F" w:rsidRPr="00A2306E" w14:paraId="659262FF" w14:textId="77777777">
        <w:trPr>
          <w:trHeight w:val="990"/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7B1258" w14:textId="4CFFCE52" w:rsidR="00D11848" w:rsidRPr="00CD180C" w:rsidRDefault="00223B71">
            <w:pPr>
              <w:jc w:val="center"/>
              <w:rPr>
                <w:rFonts w:ascii="Arial" w:hAnsi="Arial" w:cs="Arial"/>
                <w:b/>
                <w:bCs/>
              </w:rPr>
            </w:pPr>
            <w:r w:rsidRPr="00CD180C">
              <w:rPr>
                <w:rFonts w:ascii="Arial" w:hAnsi="Arial" w:cs="Arial"/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9AECE5" wp14:editId="3B6501C5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-538480</wp:posOffset>
                      </wp:positionV>
                      <wp:extent cx="1286510" cy="313055"/>
                      <wp:effectExtent l="0" t="0" r="0" b="4445"/>
                      <wp:wrapNone/>
                      <wp:docPr id="2022437810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6510" cy="31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3FA146" w14:textId="69A945B2" w:rsidR="00223B71" w:rsidRPr="00223B71" w:rsidRDefault="00223B7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r w:rsidRPr="00223B71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PART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0C9AECE5" id="Text Box 5" o:spid="_x0000_s1065" type="#_x0000_t202" style="position:absolute;left:0;text-align:left;margin-left:-1.6pt;margin-top:-42.4pt;width:101.3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" fillcolor="white [3201]" stroked="f" strokeweight=".5pt">
                      <v:textbox>
                        <w:txbxContent>
                          <w:p w14:paraId="433FA146" w14:textId="69A945B2" w:rsidR="00223B71" w:rsidRPr="00223B71" w:rsidRDefault="00223B71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23B7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1848" w:rsidRPr="00CD180C">
              <w:rPr>
                <w:rFonts w:ascii="Arial" w:hAnsi="Arial" w:cs="Arial"/>
                <w:b/>
                <w:bCs/>
              </w:rPr>
              <w:t xml:space="preserve">PART_NUMBER_WITH_PREFIX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7B7491" w14:textId="77777777" w:rsidR="00D11848" w:rsidRPr="00CD180C" w:rsidRDefault="00D11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180C">
              <w:rPr>
                <w:rFonts w:ascii="Arial" w:hAnsi="Arial" w:cs="Arial"/>
                <w:b/>
                <w:bCs/>
              </w:rPr>
              <w:t xml:space="preserve">PART_NUMBER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3393CD" w14:textId="77777777" w:rsidR="00D11848" w:rsidRPr="00CD180C" w:rsidRDefault="00D11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180C">
              <w:rPr>
                <w:rFonts w:ascii="Arial" w:hAnsi="Arial" w:cs="Arial"/>
                <w:b/>
                <w:bCs/>
              </w:rPr>
              <w:t xml:space="preserve">DESCRIPTION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B9F0FF" w14:textId="77777777" w:rsidR="00D11848" w:rsidRPr="00CD180C" w:rsidRDefault="00754723" w:rsidP="00F5142B">
            <w:pPr>
              <w:jc w:val="center"/>
              <w:rPr>
                <w:rFonts w:ascii="Arial" w:hAnsi="Arial" w:cs="Arial"/>
                <w:b/>
                <w:bCs/>
              </w:rPr>
            </w:pPr>
            <w:r w:rsidRPr="00CD180C">
              <w:rPr>
                <w:rFonts w:ascii="Arial" w:hAnsi="Arial" w:cs="Arial"/>
                <w:b/>
                <w:bCs/>
              </w:rPr>
              <w:t>DISCOUNT_SW_CODE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C5F3D98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b/>
                <w:bCs/>
              </w:rPr>
            </w:pPr>
            <w:r w:rsidRPr="00CD180C">
              <w:rPr>
                <w:rFonts w:ascii="Arial" w:hAnsi="Arial" w:cs="Arial"/>
                <w:b/>
                <w:bCs/>
              </w:rPr>
              <w:t>DISCOUNT_SW_PERCENT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CAAEF9" w14:textId="77777777" w:rsidR="00D11848" w:rsidRPr="00CD180C" w:rsidRDefault="00D11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CD180C">
              <w:rPr>
                <w:rFonts w:ascii="Arial" w:hAnsi="Arial" w:cs="Arial"/>
                <w:b/>
                <w:bCs/>
              </w:rPr>
              <w:t xml:space="preserve">KRONA_NET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6A751DF" w14:textId="77777777" w:rsidR="00D11848" w:rsidRPr="00CD180C" w:rsidRDefault="00DC1E9F" w:rsidP="00F5142B">
            <w:pPr>
              <w:jc w:val="center"/>
              <w:rPr>
                <w:rFonts w:ascii="Arial" w:hAnsi="Arial" w:cs="Arial"/>
                <w:b/>
                <w:bCs/>
              </w:rPr>
            </w:pPr>
            <w:r w:rsidRPr="00CD180C">
              <w:rPr>
                <w:rFonts w:ascii="Arial" w:hAnsi="Arial" w:cs="Arial"/>
                <w:b/>
                <w:bCs/>
              </w:rPr>
              <w:t>DISCOUNT_UK_CODE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BFCBE37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b/>
                <w:bCs/>
              </w:rPr>
            </w:pPr>
            <w:r w:rsidRPr="00CD180C">
              <w:rPr>
                <w:rFonts w:ascii="Arial" w:hAnsi="Arial" w:cs="Arial"/>
                <w:b/>
                <w:bCs/>
              </w:rPr>
              <w:t>DISCOUNT_UK_PERCENT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1A1487" w14:textId="1C859EDD" w:rsidR="00D11848" w:rsidRPr="00CD180C" w:rsidRDefault="00267D9C">
            <w:pPr>
              <w:jc w:val="center"/>
              <w:rPr>
                <w:rFonts w:ascii="Arial" w:hAnsi="Arial" w:cs="Arial"/>
                <w:b/>
                <w:bCs/>
              </w:rPr>
            </w:pPr>
            <w:r w:rsidRPr="00CD180C">
              <w:rPr>
                <w:rFonts w:ascii="Arial" w:hAnsi="Arial" w:cs="Arial"/>
                <w:b/>
                <w:bCs/>
              </w:rPr>
              <w:t>STERLING</w:t>
            </w:r>
            <w:r w:rsidR="00D11848" w:rsidRPr="00CD180C">
              <w:rPr>
                <w:rFonts w:ascii="Arial" w:hAnsi="Arial" w:cs="Arial"/>
                <w:b/>
                <w:bCs/>
              </w:rPr>
              <w:t xml:space="preserve">_NET </w:t>
            </w:r>
          </w:p>
        </w:tc>
      </w:tr>
      <w:tr w:rsidR="00DC1E9F" w:rsidRPr="00A2306E" w14:paraId="42EE71A3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ECB651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104531331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1B0790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4531331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FDD363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Bushing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AA36006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D51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8A7959A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232377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38.81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F1462FF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C26B783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5B057D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3.68 </w:t>
            </w:r>
          </w:p>
        </w:tc>
      </w:tr>
      <w:tr w:rsidR="00DC1E9F" w:rsidRPr="00A2306E" w14:paraId="57F6D42B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8A6343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105112495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0EF481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5112495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C6D9AC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Retaining Ring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799690A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D51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35F5809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C11BFA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5.48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A5AFCF7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FA783F1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7DAA31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.49 </w:t>
            </w:r>
          </w:p>
        </w:tc>
      </w:tr>
      <w:tr w:rsidR="00DC1E9F" w:rsidRPr="00A2306E" w14:paraId="6F53DE85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366291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104543518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703290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4543518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5088A5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Bushing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396DC9D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D51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D9A2F21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0ED264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25.44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6AA1228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5875B7A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CD3415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2.19 </w:t>
            </w:r>
          </w:p>
        </w:tc>
      </w:tr>
      <w:tr w:rsidR="00DC1E9F" w:rsidRPr="00A2306E" w14:paraId="34ACF0D0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8C8CCC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104246112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02714F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4246112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C1BFA3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Rubber Block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9E1A52E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D51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AD52A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20850C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5.44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F9D0090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52B8109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01FF53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.74 </w:t>
            </w:r>
          </w:p>
        </w:tc>
      </w:tr>
      <w:tr w:rsidR="00DC1E9F" w:rsidRPr="00A2306E" w14:paraId="3B312BB3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9F3759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1055557379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1B3EBB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55557379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4246E7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Chain Gear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5A6E3E1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D01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E813862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5CD500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177.34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A645331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5D851BF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C4E926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12.62 </w:t>
            </w:r>
          </w:p>
        </w:tc>
      </w:tr>
      <w:tr w:rsidR="00DC1E9F" w:rsidRPr="00A2306E" w14:paraId="6B44BEE3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664426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109178336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5142A4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9178336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766970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Chain Gear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7B7E20D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D01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467E9F0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864E29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177.05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8718104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56F55B0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37159B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12.29 </w:t>
            </w:r>
          </w:p>
        </w:tc>
      </w:tr>
      <w:tr w:rsidR="00DC1E9F" w:rsidRPr="00A2306E" w14:paraId="3467DC39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5BF3AA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105450192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9F9B7F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5450192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1D2FB3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Chain Gear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BBDAB0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D01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AC18B06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FF2D09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519.98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16F9387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7B730A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F92E09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51.68 </w:t>
            </w:r>
          </w:p>
        </w:tc>
      </w:tr>
      <w:tr w:rsidR="00DC1E9F" w:rsidRPr="00A2306E" w14:paraId="13A7AE45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783F17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104411997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191AAB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4411997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20C645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Switch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5632F18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D51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9126005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FA7169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116.47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2DDC1EE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06599CF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CA6593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11.59 </w:t>
            </w:r>
          </w:p>
        </w:tc>
      </w:tr>
      <w:tr w:rsidR="00DC1E9F" w:rsidRPr="00A2306E" w14:paraId="7D44412E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D535E8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107585086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81B888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7585086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3911C89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Chain Tension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1009987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D51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F0E76C9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EFACFA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536.55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DCBBB63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BE0AEE9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A31AB4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43.93 </w:t>
            </w:r>
          </w:p>
        </w:tc>
      </w:tr>
      <w:tr w:rsidR="00DC1E9F" w:rsidRPr="00A2306E" w14:paraId="0E90CA94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858117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108373078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B6211B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8373078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20C2CE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bearing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3DE22F1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D51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BEF43AE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0432AA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16.96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189665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34E9D72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FB08E3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1.93 </w:t>
            </w:r>
          </w:p>
        </w:tc>
      </w:tr>
      <w:tr w:rsidR="00DC1E9F" w:rsidRPr="00A2306E" w14:paraId="03A0538D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B848A2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109129669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C769E3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9129669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35E6AF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Cylinder Head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EDF8A68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C00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CDB8E2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3A8EBE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12160.17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482E44B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C7CDFD8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A45010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1099.87 </w:t>
            </w:r>
          </w:p>
        </w:tc>
      </w:tr>
      <w:tr w:rsidR="00DC1E9F" w:rsidRPr="00A2306E" w14:paraId="27986F86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B2049E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109522822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67E450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9522822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AE8C68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Relay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F4D4639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D51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28BEDBF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2C8796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377.67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05A5F1B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5FF71F0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C2EA04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44.39 </w:t>
            </w:r>
          </w:p>
        </w:tc>
      </w:tr>
      <w:tr w:rsidR="00DC1E9F" w:rsidRPr="00A2306E" w14:paraId="4897D220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FB39E1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104161162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E82A2E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4161162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A6FE73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Seals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37C7685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D01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8DB7FA4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BCA0AE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15.53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6CEE7B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005B22A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90A1B0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1.42 </w:t>
            </w:r>
          </w:p>
        </w:tc>
      </w:tr>
      <w:tr w:rsidR="00DC1E9F" w:rsidRPr="00A2306E" w14:paraId="5E6C9F20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6500B4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107522733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D89C28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7522733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EB8F2A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Fuel Pump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BDFEF90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D81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8F62EB8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6B26A8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72.36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B6BE64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1B2E77C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673BC4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29.33 </w:t>
            </w:r>
          </w:p>
        </w:tc>
      </w:tr>
      <w:tr w:rsidR="00DC1E9F" w:rsidRPr="00A2306E" w14:paraId="25F67EB8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218610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107536923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20DBD2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7536923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9DD01E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Fuel Pump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D45FE04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D81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2EC79A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AC4B37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1331.47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ECE68E1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F9A48CA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E77169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201.41 </w:t>
            </w:r>
          </w:p>
        </w:tc>
      </w:tr>
      <w:tr w:rsidR="00DC1E9F" w:rsidRPr="00A2306E" w14:paraId="29B55E8E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682DCF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105954557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B25DA7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5954557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BFA876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Tooth Belt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FAE73B5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D81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299D379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52B84E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1116.06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A7538D1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E117168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388790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74.59 </w:t>
            </w:r>
          </w:p>
        </w:tc>
      </w:tr>
      <w:tr w:rsidR="00DC1E9F" w:rsidRPr="00A2306E" w14:paraId="2E05AAA8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F92CC0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1055556404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36A04F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55556404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B0D962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Belt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90408B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D81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908FA54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78163A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64.86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1F95AE8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62133B9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CA17F3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5.11 </w:t>
            </w:r>
          </w:p>
        </w:tc>
      </w:tr>
      <w:tr w:rsidR="00DC1E9F" w:rsidRPr="00A2306E" w14:paraId="16FAE34B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70BFA8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1093185051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755497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93185051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3B066A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Belt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571D704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D81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B528B5E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B989F6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128.5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EE8319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9284307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A0416D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19.16 </w:t>
            </w:r>
          </w:p>
        </w:tc>
      </w:tr>
      <w:tr w:rsidR="00DC1E9F" w:rsidRPr="00A2306E" w14:paraId="0A29A739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EE6EEB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1093185049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21E977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93185049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0647A1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Belt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6F6DDAD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D81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7A32F27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54EE5E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92.84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7496816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62AE8F7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37FE76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16.78 </w:t>
            </w:r>
          </w:p>
        </w:tc>
      </w:tr>
      <w:tr w:rsidR="00DC1E9F" w:rsidRPr="00A2306E" w14:paraId="33F9A1B6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00EB94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1093185050 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5A7D9B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93185050 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91926D" w14:textId="77777777" w:rsidR="00D11848" w:rsidRPr="00CD180C" w:rsidRDefault="00D11848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Belt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AB47D3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D81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FEF3687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0BC0D1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175.5 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8F101B7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DBC9FB" w14:textId="77777777" w:rsidR="00D11848" w:rsidRPr="00CD180C" w:rsidRDefault="00D11848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E08FCE" w14:textId="77777777" w:rsidR="00D11848" w:rsidRPr="00CD180C" w:rsidRDefault="00D118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 xml:space="preserve">16.62 </w:t>
            </w:r>
          </w:p>
        </w:tc>
      </w:tr>
      <w:tr w:rsidR="003F3936" w:rsidRPr="00A2306E" w14:paraId="5CB95A2A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6E2AA9" w14:textId="594ED62A" w:rsidR="003F3936" w:rsidRPr="00CD180C" w:rsidRDefault="003F3936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1012795070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676497" w14:textId="118FD3A0" w:rsidR="003F3936" w:rsidRPr="00CD180C" w:rsidRDefault="003F3936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12795070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8AF4D6" w14:textId="27D8CEF1" w:rsidR="003F3936" w:rsidRPr="00CD180C" w:rsidRDefault="003F3936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Belt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DF7282" w14:textId="38839C4E" w:rsidR="003F3936" w:rsidRPr="00CD180C" w:rsidRDefault="003F3936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D51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938CAFB" w14:textId="016ED6E4" w:rsidR="003F3936" w:rsidRPr="00CD180C" w:rsidRDefault="003F3936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CFCC4A" w14:textId="5869300C" w:rsidR="003F3936" w:rsidRPr="00CD180C" w:rsidRDefault="003F39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12.22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8DCE2D5" w14:textId="01619990" w:rsidR="003F3936" w:rsidRPr="00CD180C" w:rsidRDefault="003F3936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CF70F2D" w14:textId="56F00C5E" w:rsidR="003F3936" w:rsidRPr="00CD180C" w:rsidRDefault="003F3936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0DFD40" w14:textId="48EBF818" w:rsidR="003F3936" w:rsidRPr="00CD180C" w:rsidRDefault="003F39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10.22</w:t>
            </w:r>
          </w:p>
        </w:tc>
      </w:tr>
      <w:tr w:rsidR="00CD180C" w:rsidRPr="00A2306E" w14:paraId="40E2EEAB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15E3BD" w14:textId="13289DF9" w:rsidR="00CD180C" w:rsidRPr="00CD180C" w:rsidRDefault="00CD180C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10930600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CEA572" w14:textId="6FA94939" w:rsidR="00CD180C" w:rsidRPr="00CD180C" w:rsidRDefault="00CD180C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930600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ADF3D0" w14:textId="13AB375E" w:rsidR="00CD180C" w:rsidRPr="00CD180C" w:rsidRDefault="00CD180C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Seal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C6F2D88" w14:textId="61632494" w:rsidR="00CD180C" w:rsidRPr="00CD180C" w:rsidRDefault="00CD180C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D51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32925F" w14:textId="32B3E88B" w:rsidR="00CD180C" w:rsidRPr="00CD180C" w:rsidRDefault="00CD180C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2629CC" w14:textId="56CE669F" w:rsidR="00CD180C" w:rsidRPr="00CD180C" w:rsidRDefault="00CD18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41.42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61E1E12" w14:textId="0BAEFE10" w:rsidR="00CD180C" w:rsidRPr="00CD180C" w:rsidRDefault="00CD180C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C7483C4" w14:textId="0C3B56CF" w:rsidR="00CD180C" w:rsidRPr="00CD180C" w:rsidRDefault="00CD180C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EFA6E7" w14:textId="51FA2909" w:rsidR="00CD180C" w:rsidRPr="00CD180C" w:rsidRDefault="00CD18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22.11</w:t>
            </w:r>
          </w:p>
        </w:tc>
      </w:tr>
      <w:tr w:rsidR="00CD180C" w:rsidRPr="00A2306E" w14:paraId="4E2BEB49" w14:textId="77777777">
        <w:trPr>
          <w:tblCellSpacing w:w="15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1D0FF5" w14:textId="46F4EC16" w:rsidR="00CD180C" w:rsidRPr="00CD180C" w:rsidRDefault="00CD180C">
            <w:pPr>
              <w:rPr>
                <w:rFonts w:ascii="Arial" w:hAnsi="Arial" w:cs="Arial"/>
                <w:sz w:val="20"/>
                <w:szCs w:val="20"/>
              </w:rPr>
            </w:pPr>
            <w:r w:rsidRPr="00CD180C">
              <w:rPr>
                <w:rFonts w:ascii="Arial" w:hAnsi="Arial" w:cs="Arial"/>
                <w:sz w:val="20"/>
                <w:szCs w:val="20"/>
              </w:rPr>
              <w:t>104109088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F9E7AB" w14:textId="17DB4816" w:rsidR="00CD180C" w:rsidRPr="00CD180C" w:rsidRDefault="00CD1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4109088</w:t>
            </w:r>
          </w:p>
        </w:tc>
        <w:tc>
          <w:tcPr>
            <w:tcW w:w="6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3977C4" w14:textId="6BAD9AEA" w:rsidR="00CD180C" w:rsidRPr="00CD180C" w:rsidRDefault="00CD1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Gear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7B48293" w14:textId="4F4E82C1" w:rsidR="00CD180C" w:rsidRPr="00CD180C" w:rsidRDefault="00CD180C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D51</w:t>
            </w:r>
          </w:p>
        </w:tc>
        <w:tc>
          <w:tcPr>
            <w:tcW w:w="6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3024294" w14:textId="642EB156" w:rsidR="00CD180C" w:rsidRPr="00CD180C" w:rsidRDefault="00CD180C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C1074C" w14:textId="7ECFC278" w:rsidR="00CD180C" w:rsidRPr="00CD180C" w:rsidRDefault="00CD18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99.45</w:t>
            </w:r>
          </w:p>
        </w:tc>
        <w:tc>
          <w:tcPr>
            <w:tcW w:w="6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41DF27" w14:textId="3CE30911" w:rsidR="00CD180C" w:rsidRPr="00CD180C" w:rsidRDefault="00CD180C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A1AAE44" w14:textId="5D1D99B3" w:rsidR="00CD180C" w:rsidRPr="00CD180C" w:rsidRDefault="00CD180C" w:rsidP="00F514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9C2B0A" w14:textId="27A10692" w:rsidR="00CD180C" w:rsidRPr="00CD180C" w:rsidRDefault="00CD18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38.99</w:t>
            </w:r>
          </w:p>
        </w:tc>
      </w:tr>
    </w:tbl>
    <w:p w14:paraId="0ABD8EB9" w14:textId="77777777" w:rsidR="00DD6DB4" w:rsidRDefault="00DD6DB4">
      <w:pPr>
        <w:rPr>
          <w:vanish/>
        </w:rPr>
      </w:pPr>
    </w:p>
    <w:tbl>
      <w:tblPr>
        <w:tblpPr w:leftFromText="180" w:rightFromText="180" w:vertAnchor="page" w:horzAnchor="margin" w:tblpX="-120" w:tblpY="1589"/>
        <w:tblW w:w="504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10"/>
        <w:gridCol w:w="2196"/>
        <w:gridCol w:w="1690"/>
        <w:gridCol w:w="1522"/>
        <w:gridCol w:w="1522"/>
        <w:gridCol w:w="1516"/>
        <w:gridCol w:w="1351"/>
        <w:gridCol w:w="2543"/>
        <w:gridCol w:w="1363"/>
      </w:tblGrid>
      <w:tr w:rsidR="00640677" w:rsidRPr="00A2306E" w14:paraId="19A1877C" w14:textId="77777777" w:rsidTr="00A2306E">
        <w:trPr>
          <w:tblCellSpacing w:w="15" w:type="dxa"/>
        </w:trPr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190D40" w14:textId="77777777" w:rsidR="00640677" w:rsidRPr="00A2306E" w:rsidRDefault="00640677" w:rsidP="007C56C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D1E1303" w14:textId="77777777" w:rsidR="00640677" w:rsidRPr="00A2306E" w:rsidRDefault="00640677" w:rsidP="007C56CA">
            <w:pPr>
              <w:jc w:val="center"/>
              <w:rPr>
                <w:rFonts w:ascii="Arial" w:hAnsi="Arial" w:cs="Arial"/>
                <w:b/>
                <w:bCs/>
              </w:rPr>
            </w:pPr>
            <w:r w:rsidRPr="00A2306E">
              <w:rPr>
                <w:rFonts w:ascii="Arial" w:hAnsi="Arial" w:cs="Arial"/>
                <w:b/>
                <w:bCs/>
              </w:rPr>
              <w:t xml:space="preserve">SUPPLIER_NUMBER 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CC2DDD" w14:textId="77777777" w:rsidR="00640677" w:rsidRPr="00A2306E" w:rsidRDefault="00640677" w:rsidP="007C56CA">
            <w:pPr>
              <w:jc w:val="center"/>
              <w:rPr>
                <w:rFonts w:ascii="Arial" w:hAnsi="Arial" w:cs="Arial"/>
                <w:b/>
                <w:bCs/>
              </w:rPr>
            </w:pPr>
            <w:r w:rsidRPr="00A2306E">
              <w:rPr>
                <w:rFonts w:ascii="Arial" w:hAnsi="Arial" w:cs="Arial"/>
                <w:b/>
                <w:bCs/>
              </w:rPr>
              <w:t xml:space="preserve">SUPPLIER_NAME </w:t>
            </w:r>
          </w:p>
        </w:tc>
        <w:tc>
          <w:tcPr>
            <w:tcW w:w="5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082D9B" w14:textId="77777777" w:rsidR="00640677" w:rsidRPr="00A2306E" w:rsidRDefault="00640677" w:rsidP="007C56CA">
            <w:pPr>
              <w:jc w:val="center"/>
              <w:rPr>
                <w:rFonts w:ascii="Arial" w:hAnsi="Arial" w:cs="Arial"/>
                <w:b/>
                <w:bCs/>
              </w:rPr>
            </w:pPr>
            <w:r w:rsidRPr="00A2306E">
              <w:rPr>
                <w:rFonts w:ascii="Arial" w:hAnsi="Arial" w:cs="Arial"/>
                <w:b/>
                <w:bCs/>
              </w:rPr>
              <w:t xml:space="preserve">ADDRESS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CA8799" w14:textId="77777777" w:rsidR="00640677" w:rsidRPr="00A2306E" w:rsidRDefault="00640677" w:rsidP="007C56CA">
            <w:pPr>
              <w:jc w:val="center"/>
              <w:rPr>
                <w:rFonts w:ascii="Arial" w:hAnsi="Arial" w:cs="Arial"/>
                <w:b/>
                <w:bCs/>
              </w:rPr>
            </w:pPr>
            <w:r w:rsidRPr="00A2306E">
              <w:rPr>
                <w:rFonts w:ascii="Arial" w:hAnsi="Arial" w:cs="Arial"/>
                <w:b/>
                <w:bCs/>
              </w:rPr>
              <w:t xml:space="preserve">TOWN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C0CED3" w14:textId="77777777" w:rsidR="00640677" w:rsidRPr="00A2306E" w:rsidRDefault="00640677" w:rsidP="007C56CA">
            <w:pPr>
              <w:jc w:val="center"/>
              <w:rPr>
                <w:rFonts w:ascii="Arial" w:hAnsi="Arial" w:cs="Arial"/>
                <w:b/>
                <w:bCs/>
              </w:rPr>
            </w:pPr>
            <w:r w:rsidRPr="00A2306E">
              <w:rPr>
                <w:rFonts w:ascii="Arial" w:hAnsi="Arial" w:cs="Arial"/>
                <w:b/>
                <w:bCs/>
              </w:rPr>
              <w:t xml:space="preserve">COUNTY 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CB511D" w14:textId="77777777" w:rsidR="00640677" w:rsidRPr="00A2306E" w:rsidRDefault="00640677" w:rsidP="007C56CA">
            <w:pPr>
              <w:jc w:val="center"/>
              <w:rPr>
                <w:rFonts w:ascii="Arial" w:hAnsi="Arial" w:cs="Arial"/>
                <w:b/>
                <w:bCs/>
              </w:rPr>
            </w:pPr>
            <w:r w:rsidRPr="00A2306E">
              <w:rPr>
                <w:rFonts w:ascii="Arial" w:hAnsi="Arial" w:cs="Arial"/>
                <w:b/>
                <w:bCs/>
              </w:rPr>
              <w:t xml:space="preserve">POSTCODE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F3A4EB" w14:textId="77777777" w:rsidR="00640677" w:rsidRPr="00A2306E" w:rsidRDefault="00640677" w:rsidP="007C56CA">
            <w:pPr>
              <w:jc w:val="center"/>
              <w:rPr>
                <w:rFonts w:ascii="Arial" w:hAnsi="Arial" w:cs="Arial"/>
                <w:b/>
                <w:bCs/>
              </w:rPr>
            </w:pPr>
            <w:r w:rsidRPr="00A2306E">
              <w:rPr>
                <w:rFonts w:ascii="Arial" w:hAnsi="Arial" w:cs="Arial"/>
                <w:b/>
                <w:bCs/>
              </w:rPr>
              <w:t xml:space="preserve">CONTACT_NUMBER </w:t>
            </w:r>
          </w:p>
        </w:tc>
        <w:tc>
          <w:tcPr>
            <w:tcW w:w="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0AADF9" w14:textId="77777777" w:rsidR="00640677" w:rsidRPr="00A2306E" w:rsidRDefault="00640677" w:rsidP="007C56CA">
            <w:pPr>
              <w:jc w:val="center"/>
              <w:rPr>
                <w:rFonts w:ascii="Arial" w:hAnsi="Arial" w:cs="Arial"/>
                <w:b/>
                <w:bCs/>
              </w:rPr>
            </w:pPr>
            <w:r w:rsidRPr="00A2306E">
              <w:rPr>
                <w:rFonts w:ascii="Arial" w:hAnsi="Arial" w:cs="Arial"/>
                <w:b/>
                <w:bCs/>
              </w:rPr>
              <w:t xml:space="preserve">EMAIL_ADDRESS </w:t>
            </w:r>
          </w:p>
        </w:tc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C12B28" w14:textId="77777777" w:rsidR="00640677" w:rsidRPr="00A2306E" w:rsidRDefault="00640677" w:rsidP="007C56CA">
            <w:pPr>
              <w:jc w:val="center"/>
              <w:rPr>
                <w:rFonts w:ascii="Arial" w:hAnsi="Arial" w:cs="Arial"/>
                <w:b/>
                <w:bCs/>
              </w:rPr>
            </w:pPr>
            <w:r w:rsidRPr="00A2306E">
              <w:rPr>
                <w:rFonts w:ascii="Arial" w:hAnsi="Arial" w:cs="Arial"/>
                <w:b/>
                <w:bCs/>
              </w:rPr>
              <w:t xml:space="preserve">COUNTRY </w:t>
            </w:r>
          </w:p>
        </w:tc>
      </w:tr>
      <w:tr w:rsidR="00A2306E" w:rsidRPr="00A2306E" w14:paraId="216BC713" w14:textId="77777777" w:rsidTr="00A2306E">
        <w:trPr>
          <w:tblCellSpacing w:w="15" w:type="dxa"/>
        </w:trPr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D74D87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H001 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C617B3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Higher Oak </w:t>
            </w:r>
          </w:p>
        </w:tc>
        <w:tc>
          <w:tcPr>
            <w:tcW w:w="5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87F7D4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Oak Road, Wrexham Ind Est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3B7D00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Wrexham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371B94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Wrexham 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29C78C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LL13 9RG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D903FA" w14:textId="159216C2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01443456123 </w:t>
            </w:r>
          </w:p>
        </w:tc>
        <w:tc>
          <w:tcPr>
            <w:tcW w:w="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7A578C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HighOak@hotmail.co.uk </w:t>
            </w:r>
          </w:p>
        </w:tc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7D8BDF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Wales </w:t>
            </w:r>
          </w:p>
        </w:tc>
      </w:tr>
      <w:tr w:rsidR="00A2306E" w:rsidRPr="00A2306E" w14:paraId="11CE8098" w14:textId="77777777" w:rsidTr="00A2306E">
        <w:trPr>
          <w:tblCellSpacing w:w="15" w:type="dxa"/>
        </w:trPr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C0EE4E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N001 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830E57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Nordic Car Company </w:t>
            </w:r>
          </w:p>
        </w:tc>
        <w:tc>
          <w:tcPr>
            <w:tcW w:w="5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C9D793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Unit 2, </w:t>
            </w:r>
            <w:proofErr w:type="spellStart"/>
            <w:r w:rsidRPr="00BB3052">
              <w:rPr>
                <w:rFonts w:ascii="Arial" w:hAnsi="Arial" w:cs="Arial"/>
                <w:sz w:val="20"/>
                <w:szCs w:val="20"/>
              </w:rPr>
              <w:t>ByFleet</w:t>
            </w:r>
            <w:proofErr w:type="spellEnd"/>
            <w:r w:rsidRPr="00BB3052">
              <w:rPr>
                <w:rFonts w:ascii="Arial" w:hAnsi="Arial" w:cs="Arial"/>
                <w:sz w:val="20"/>
                <w:szCs w:val="20"/>
              </w:rPr>
              <w:t xml:space="preserve"> Technical Centre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60168B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052">
              <w:rPr>
                <w:rFonts w:ascii="Arial" w:hAnsi="Arial" w:cs="Arial"/>
                <w:sz w:val="20"/>
                <w:szCs w:val="20"/>
              </w:rPr>
              <w:t>ByFleet</w:t>
            </w:r>
            <w:proofErr w:type="spellEnd"/>
            <w:r w:rsidRPr="00BB30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4D9ACE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Surrey 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388F2E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KT14 7JL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D98FFB" w14:textId="207FDD48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01798445566 </w:t>
            </w:r>
          </w:p>
        </w:tc>
        <w:tc>
          <w:tcPr>
            <w:tcW w:w="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7579D4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NordicCars@tiscali.co.uk </w:t>
            </w:r>
          </w:p>
        </w:tc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CFBE90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Great Britain </w:t>
            </w:r>
          </w:p>
        </w:tc>
      </w:tr>
      <w:tr w:rsidR="00A2306E" w:rsidRPr="00A2306E" w14:paraId="6605AADA" w14:textId="77777777" w:rsidTr="00A2306E">
        <w:trPr>
          <w:tblCellSpacing w:w="15" w:type="dxa"/>
        </w:trPr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27F85F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S002 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703459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Swain and Jones </w:t>
            </w:r>
          </w:p>
        </w:tc>
        <w:tc>
          <w:tcPr>
            <w:tcW w:w="5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94FA06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35-42 East Street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487ACA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Farnham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9B8394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Surrey 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13A9B1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GU9 7SW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61DED8" w14:textId="6458CD99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01798776589 </w:t>
            </w:r>
          </w:p>
        </w:tc>
        <w:tc>
          <w:tcPr>
            <w:tcW w:w="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AEBB64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French1@hotmail.co.uk </w:t>
            </w:r>
          </w:p>
        </w:tc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57CAA2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Wales </w:t>
            </w:r>
          </w:p>
        </w:tc>
      </w:tr>
      <w:tr w:rsidR="00A2306E" w:rsidRPr="00A2306E" w14:paraId="29B2C287" w14:textId="77777777" w:rsidTr="00A2306E">
        <w:trPr>
          <w:tblCellSpacing w:w="15" w:type="dxa"/>
        </w:trPr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784CBC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U001 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246C1C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Ultimate Car Force </w:t>
            </w:r>
          </w:p>
        </w:tc>
        <w:tc>
          <w:tcPr>
            <w:tcW w:w="5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5467A1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Unit 4, Burrows Ind Est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188D30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052">
              <w:rPr>
                <w:rFonts w:ascii="Arial" w:hAnsi="Arial" w:cs="Arial"/>
                <w:sz w:val="20"/>
                <w:szCs w:val="20"/>
              </w:rPr>
              <w:t>Shere</w:t>
            </w:r>
            <w:proofErr w:type="spellEnd"/>
            <w:r w:rsidRPr="00BB3052">
              <w:rPr>
                <w:rFonts w:ascii="Arial" w:hAnsi="Arial" w:cs="Arial"/>
                <w:sz w:val="20"/>
                <w:szCs w:val="20"/>
              </w:rPr>
              <w:t xml:space="preserve">, Guildford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ED5476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Surrey 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CE0D88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GU55 9QQ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E9EC01" w14:textId="3DD45A7F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01567836425 </w:t>
            </w:r>
          </w:p>
        </w:tc>
        <w:tc>
          <w:tcPr>
            <w:tcW w:w="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0FB4C8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UltimateCars@yahoo.com </w:t>
            </w:r>
          </w:p>
        </w:tc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97555D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Great Britain </w:t>
            </w:r>
          </w:p>
        </w:tc>
      </w:tr>
      <w:tr w:rsidR="00A2306E" w:rsidRPr="00A2306E" w14:paraId="1FDD26B3" w14:textId="77777777" w:rsidTr="00A2306E">
        <w:trPr>
          <w:tblCellSpacing w:w="15" w:type="dxa"/>
        </w:trPr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DD848B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W001 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32979F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Workshop Saab Specialists </w:t>
            </w:r>
          </w:p>
        </w:tc>
        <w:tc>
          <w:tcPr>
            <w:tcW w:w="5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EF8168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9 Clothier Road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445A08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Brislington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3ECA6E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Bristol 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E8E2F5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BS4 5PS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57BABA" w14:textId="16A093E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01792623594 </w:t>
            </w:r>
          </w:p>
        </w:tc>
        <w:tc>
          <w:tcPr>
            <w:tcW w:w="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A356CC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TheWorkshop@btconnect.com </w:t>
            </w:r>
          </w:p>
        </w:tc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45B929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Great Britain </w:t>
            </w:r>
          </w:p>
        </w:tc>
      </w:tr>
      <w:tr w:rsidR="00A2306E" w:rsidRPr="00A2306E" w14:paraId="7900E6C9" w14:textId="77777777" w:rsidTr="00A2306E">
        <w:trPr>
          <w:tblCellSpacing w:w="15" w:type="dxa"/>
        </w:trPr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225B7A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A001 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1BFE81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Abbot Racing </w:t>
            </w:r>
          </w:p>
        </w:tc>
        <w:tc>
          <w:tcPr>
            <w:tcW w:w="5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FF9AFD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052">
              <w:rPr>
                <w:rFonts w:ascii="Arial" w:hAnsi="Arial" w:cs="Arial"/>
                <w:sz w:val="20"/>
                <w:szCs w:val="20"/>
              </w:rPr>
              <w:t>Spinnels</w:t>
            </w:r>
            <w:proofErr w:type="spellEnd"/>
            <w:r w:rsidRPr="00BB3052">
              <w:rPr>
                <w:rFonts w:ascii="Arial" w:hAnsi="Arial" w:cs="Arial"/>
                <w:sz w:val="20"/>
                <w:szCs w:val="20"/>
              </w:rPr>
              <w:t xml:space="preserve"> Farm, </w:t>
            </w:r>
            <w:proofErr w:type="spellStart"/>
            <w:r w:rsidRPr="00BB3052">
              <w:rPr>
                <w:rFonts w:ascii="Arial" w:hAnsi="Arial" w:cs="Arial"/>
                <w:sz w:val="20"/>
                <w:szCs w:val="20"/>
              </w:rPr>
              <w:t>Wix</w:t>
            </w:r>
            <w:proofErr w:type="spellEnd"/>
            <w:r w:rsidRPr="00BB30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E9E40F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Manningtree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DEC894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Essex 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C180ED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CO11 2UJ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7BCF8E" w14:textId="2956CFA0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01279641225 </w:t>
            </w:r>
          </w:p>
        </w:tc>
        <w:tc>
          <w:tcPr>
            <w:tcW w:w="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D641B1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AbbottRacing@yahoo.co.uk </w:t>
            </w:r>
          </w:p>
        </w:tc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A30B9A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Great Britain </w:t>
            </w:r>
          </w:p>
        </w:tc>
      </w:tr>
      <w:tr w:rsidR="00A2306E" w:rsidRPr="00A2306E" w14:paraId="5E33724A" w14:textId="77777777" w:rsidTr="00A2306E">
        <w:trPr>
          <w:tblCellSpacing w:w="15" w:type="dxa"/>
        </w:trPr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A2B70A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A002 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54C497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052">
              <w:rPr>
                <w:rFonts w:ascii="Arial" w:hAnsi="Arial" w:cs="Arial"/>
                <w:sz w:val="20"/>
                <w:szCs w:val="20"/>
              </w:rPr>
              <w:t>Autohaus</w:t>
            </w:r>
            <w:proofErr w:type="spellEnd"/>
            <w:r w:rsidRPr="00BB30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3052">
              <w:rPr>
                <w:rFonts w:ascii="Arial" w:hAnsi="Arial" w:cs="Arial"/>
                <w:sz w:val="20"/>
                <w:szCs w:val="20"/>
              </w:rPr>
              <w:t>Furst</w:t>
            </w:r>
            <w:proofErr w:type="spellEnd"/>
            <w:r w:rsidRPr="00BB3052">
              <w:rPr>
                <w:rFonts w:ascii="Arial" w:hAnsi="Arial" w:cs="Arial"/>
                <w:sz w:val="20"/>
                <w:szCs w:val="20"/>
              </w:rPr>
              <w:t xml:space="preserve"> GMBH </w:t>
            </w:r>
          </w:p>
        </w:tc>
        <w:tc>
          <w:tcPr>
            <w:tcW w:w="5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06930B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052">
              <w:rPr>
                <w:rFonts w:ascii="Arial" w:hAnsi="Arial" w:cs="Arial"/>
                <w:sz w:val="20"/>
                <w:szCs w:val="20"/>
              </w:rPr>
              <w:t>Berbillger</w:t>
            </w:r>
            <w:proofErr w:type="spellEnd"/>
            <w:r w:rsidRPr="00BB3052">
              <w:rPr>
                <w:rFonts w:ascii="Arial" w:hAnsi="Arial" w:cs="Arial"/>
                <w:sz w:val="20"/>
                <w:szCs w:val="20"/>
              </w:rPr>
              <w:t xml:space="preserve"> Str 4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44040E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71254 </w:t>
            </w:r>
            <w:proofErr w:type="spellStart"/>
            <w:r w:rsidRPr="00BB3052">
              <w:rPr>
                <w:rFonts w:ascii="Arial" w:hAnsi="Arial" w:cs="Arial"/>
                <w:sz w:val="20"/>
                <w:szCs w:val="20"/>
              </w:rPr>
              <w:t>Ditzingen</w:t>
            </w:r>
            <w:proofErr w:type="spellEnd"/>
            <w:r w:rsidRPr="00BB30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5C7F0D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82FA21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C286C0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004971191893 </w:t>
            </w:r>
          </w:p>
        </w:tc>
        <w:tc>
          <w:tcPr>
            <w:tcW w:w="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B84785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Autohaus@yahoo.de </w:t>
            </w:r>
          </w:p>
        </w:tc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9C9601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Germany </w:t>
            </w:r>
          </w:p>
        </w:tc>
      </w:tr>
      <w:tr w:rsidR="00A2306E" w:rsidRPr="00A2306E" w14:paraId="33BD3C31" w14:textId="77777777" w:rsidTr="00A2306E">
        <w:trPr>
          <w:tblCellSpacing w:w="15" w:type="dxa"/>
        </w:trPr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B4571F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B001 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7F4315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Bond Street </w:t>
            </w:r>
          </w:p>
        </w:tc>
        <w:tc>
          <w:tcPr>
            <w:tcW w:w="5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3D8286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Kerry House, 108 Vaughan Way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C53F4C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Leicester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1A20AC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Leicester 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644D10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LE2 6HJ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ED2BD6" w14:textId="0267E44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01664765533 </w:t>
            </w:r>
          </w:p>
        </w:tc>
        <w:tc>
          <w:tcPr>
            <w:tcW w:w="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B7A674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BondStreetSaab@hotmail.co.uk </w:t>
            </w:r>
          </w:p>
        </w:tc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7997B1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Great Britain </w:t>
            </w:r>
          </w:p>
        </w:tc>
      </w:tr>
      <w:tr w:rsidR="00A2306E" w:rsidRPr="00A2306E" w14:paraId="7DA80359" w14:textId="77777777" w:rsidTr="00A2306E">
        <w:trPr>
          <w:tblCellSpacing w:w="15" w:type="dxa"/>
        </w:trPr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BAE3F0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O001 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C75A9D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Otto </w:t>
            </w:r>
            <w:proofErr w:type="spellStart"/>
            <w:r w:rsidRPr="00BB3052">
              <w:rPr>
                <w:rFonts w:ascii="Arial" w:hAnsi="Arial" w:cs="Arial"/>
                <w:sz w:val="20"/>
                <w:szCs w:val="20"/>
              </w:rPr>
              <w:t>Olssons</w:t>
            </w:r>
            <w:proofErr w:type="spellEnd"/>
            <w:r w:rsidRPr="00BB30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B3052">
              <w:rPr>
                <w:rFonts w:ascii="Arial" w:hAnsi="Arial" w:cs="Arial"/>
                <w:sz w:val="20"/>
                <w:szCs w:val="20"/>
              </w:rPr>
              <w:t>Bil</w:t>
            </w:r>
            <w:proofErr w:type="spellEnd"/>
            <w:r w:rsidRPr="00BB3052">
              <w:rPr>
                <w:rFonts w:ascii="Arial" w:hAnsi="Arial" w:cs="Arial"/>
                <w:sz w:val="20"/>
                <w:szCs w:val="20"/>
              </w:rPr>
              <w:t xml:space="preserve"> AB </w:t>
            </w:r>
          </w:p>
        </w:tc>
        <w:tc>
          <w:tcPr>
            <w:tcW w:w="5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EBE637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Box 94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EBBA20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27322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5037E9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052">
              <w:rPr>
                <w:rFonts w:ascii="Arial" w:hAnsi="Arial" w:cs="Arial"/>
                <w:sz w:val="20"/>
                <w:szCs w:val="20"/>
              </w:rPr>
              <w:t>Tomelilla</w:t>
            </w:r>
            <w:proofErr w:type="spellEnd"/>
            <w:r w:rsidRPr="00BB30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7DE121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 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326FA6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004641778100 </w:t>
            </w:r>
          </w:p>
        </w:tc>
        <w:tc>
          <w:tcPr>
            <w:tcW w:w="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F22A25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OttoOlsson@hotmail.se </w:t>
            </w:r>
          </w:p>
        </w:tc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478437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Sweden </w:t>
            </w:r>
          </w:p>
        </w:tc>
      </w:tr>
      <w:tr w:rsidR="00A2306E" w:rsidRPr="00A2306E" w14:paraId="572B1613" w14:textId="77777777" w:rsidTr="00A2306E">
        <w:trPr>
          <w:tblCellSpacing w:w="15" w:type="dxa"/>
        </w:trPr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957793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S003 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192130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Saab Owners Club </w:t>
            </w:r>
          </w:p>
        </w:tc>
        <w:tc>
          <w:tcPr>
            <w:tcW w:w="5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1AFFA9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16 Thistle Nest Close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CECC56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Otley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81E633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West Yorkshire 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68D5AC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LS21 2RR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D9E23B" w14:textId="66AD1F4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01552786632 </w:t>
            </w:r>
          </w:p>
        </w:tc>
        <w:tc>
          <w:tcPr>
            <w:tcW w:w="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C8B480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SaabOwners@hotmail.com </w:t>
            </w:r>
          </w:p>
        </w:tc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C1356A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Great Britain </w:t>
            </w:r>
          </w:p>
        </w:tc>
      </w:tr>
      <w:tr w:rsidR="00A2306E" w:rsidRPr="00A2306E" w14:paraId="7B746178" w14:textId="77777777" w:rsidTr="00A2306E">
        <w:trPr>
          <w:tblCellSpacing w:w="15" w:type="dxa"/>
        </w:trPr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FABD55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F001 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3E24F7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French and Swedish Car Centre </w:t>
            </w:r>
          </w:p>
        </w:tc>
        <w:tc>
          <w:tcPr>
            <w:tcW w:w="5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1D15B0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32 </w:t>
            </w:r>
            <w:proofErr w:type="spellStart"/>
            <w:r w:rsidRPr="00BB3052">
              <w:rPr>
                <w:rFonts w:ascii="Arial" w:hAnsi="Arial" w:cs="Arial"/>
                <w:sz w:val="20"/>
                <w:szCs w:val="20"/>
              </w:rPr>
              <w:t>Merlins</w:t>
            </w:r>
            <w:proofErr w:type="spellEnd"/>
            <w:r w:rsidRPr="00BB3052">
              <w:rPr>
                <w:rFonts w:ascii="Arial" w:hAnsi="Arial" w:cs="Arial"/>
                <w:sz w:val="20"/>
                <w:szCs w:val="20"/>
              </w:rPr>
              <w:t xml:space="preserve"> Bridge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D5C173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Haverfordwest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6B41AE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Pembrokeshire 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C36F14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SA61 5SZ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8914F4" w14:textId="1A95DC6F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01437766511 </w:t>
            </w:r>
          </w:p>
        </w:tc>
        <w:tc>
          <w:tcPr>
            <w:tcW w:w="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F5A171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FrenchSwedish@hotmail.com </w:t>
            </w:r>
          </w:p>
        </w:tc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3F4CDC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Wales </w:t>
            </w:r>
          </w:p>
        </w:tc>
      </w:tr>
      <w:tr w:rsidR="00A2306E" w:rsidRPr="00A2306E" w14:paraId="19C6C972" w14:textId="77777777" w:rsidTr="00A2306E">
        <w:trPr>
          <w:tblCellSpacing w:w="15" w:type="dxa"/>
        </w:trPr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CC38B9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M001 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A8DC0F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Merlin Auto Centre </w:t>
            </w:r>
          </w:p>
        </w:tc>
        <w:tc>
          <w:tcPr>
            <w:tcW w:w="5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0F16E6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052">
              <w:rPr>
                <w:rFonts w:ascii="Arial" w:hAnsi="Arial" w:cs="Arial"/>
                <w:sz w:val="20"/>
                <w:szCs w:val="20"/>
              </w:rPr>
              <w:t>Merlins</w:t>
            </w:r>
            <w:proofErr w:type="spellEnd"/>
            <w:r w:rsidRPr="00BB3052">
              <w:rPr>
                <w:rFonts w:ascii="Arial" w:hAnsi="Arial" w:cs="Arial"/>
                <w:sz w:val="20"/>
                <w:szCs w:val="20"/>
              </w:rPr>
              <w:t xml:space="preserve"> Bridge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EE3B2A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Haverfordwest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608A47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Pembrokeshire 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A5C5B1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SA61 4GH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9E19E6" w14:textId="02365F8D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01437765522 </w:t>
            </w:r>
          </w:p>
        </w:tc>
        <w:tc>
          <w:tcPr>
            <w:tcW w:w="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547D78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MerlinAutoCentre@hotmail.com </w:t>
            </w:r>
          </w:p>
        </w:tc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5E5A9C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Wales </w:t>
            </w:r>
          </w:p>
        </w:tc>
      </w:tr>
      <w:tr w:rsidR="00A2306E" w:rsidRPr="00A2306E" w14:paraId="75B39B9D" w14:textId="77777777" w:rsidTr="00A2306E">
        <w:trPr>
          <w:tblCellSpacing w:w="15" w:type="dxa"/>
        </w:trPr>
        <w:tc>
          <w:tcPr>
            <w:tcW w:w="4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2AEBC8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S001 </w:t>
            </w:r>
          </w:p>
        </w:tc>
        <w:tc>
          <w:tcPr>
            <w:tcW w:w="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A461E6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Swedish Parts Centre </w:t>
            </w:r>
          </w:p>
        </w:tc>
        <w:tc>
          <w:tcPr>
            <w:tcW w:w="5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4C9357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Unit 4, </w:t>
            </w:r>
            <w:proofErr w:type="spellStart"/>
            <w:r w:rsidRPr="00BB3052">
              <w:rPr>
                <w:rFonts w:ascii="Arial" w:hAnsi="Arial" w:cs="Arial"/>
                <w:sz w:val="20"/>
                <w:szCs w:val="20"/>
              </w:rPr>
              <w:t>Chatterly</w:t>
            </w:r>
            <w:proofErr w:type="spellEnd"/>
            <w:r w:rsidRPr="00BB3052">
              <w:rPr>
                <w:rFonts w:ascii="Arial" w:hAnsi="Arial" w:cs="Arial"/>
                <w:sz w:val="20"/>
                <w:szCs w:val="20"/>
              </w:rPr>
              <w:t xml:space="preserve"> Industrial Estate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BD41D4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Stansted </w:t>
            </w:r>
          </w:p>
        </w:tc>
        <w:tc>
          <w:tcPr>
            <w:tcW w:w="4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9337F5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Essex </w:t>
            </w:r>
          </w:p>
        </w:tc>
        <w:tc>
          <w:tcPr>
            <w:tcW w:w="4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D698F5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CM23 5HJ </w:t>
            </w:r>
          </w:p>
        </w:tc>
        <w:tc>
          <w:tcPr>
            <w:tcW w:w="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B6B882" w14:textId="22AB994E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01279563214 </w:t>
            </w:r>
          </w:p>
        </w:tc>
        <w:tc>
          <w:tcPr>
            <w:tcW w:w="8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D13455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SwedishParts@btconnect.com </w:t>
            </w:r>
          </w:p>
        </w:tc>
        <w:tc>
          <w:tcPr>
            <w:tcW w:w="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D18A4F" w14:textId="77777777" w:rsidR="00A2306E" w:rsidRPr="00BB3052" w:rsidRDefault="00A2306E" w:rsidP="00A2306E">
            <w:pPr>
              <w:rPr>
                <w:rFonts w:ascii="Arial" w:hAnsi="Arial" w:cs="Arial"/>
                <w:sz w:val="20"/>
                <w:szCs w:val="20"/>
              </w:rPr>
            </w:pPr>
            <w:r w:rsidRPr="00BB3052">
              <w:rPr>
                <w:rFonts w:ascii="Arial" w:hAnsi="Arial" w:cs="Arial"/>
                <w:sz w:val="20"/>
                <w:szCs w:val="20"/>
              </w:rPr>
              <w:t xml:space="preserve">Great Britain </w:t>
            </w:r>
          </w:p>
        </w:tc>
      </w:tr>
    </w:tbl>
    <w:p w14:paraId="0665C89B" w14:textId="211F1BBC" w:rsidR="007C56CA" w:rsidRDefault="00223B71" w:rsidP="008E4BA9">
      <w:pPr>
        <w:rPr>
          <w:rFonts w:ascii="Arial" w:hAnsi="Arial" w:cs="Arial"/>
          <w:b/>
        </w:rPr>
        <w:sectPr w:rsidR="007C56CA" w:rsidSect="00415858">
          <w:pgSz w:w="16838" w:h="11906" w:orient="landscape"/>
          <w:pgMar w:top="1588" w:right="964" w:bottom="1588" w:left="964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7AF39" wp14:editId="5F2FAC1C">
                <wp:simplePos x="0" y="0"/>
                <wp:positionH relativeFrom="column">
                  <wp:posOffset>-44662</wp:posOffset>
                </wp:positionH>
                <wp:positionV relativeFrom="paragraph">
                  <wp:posOffset>-373380</wp:posOffset>
                </wp:positionV>
                <wp:extent cx="1380067" cy="321733"/>
                <wp:effectExtent l="0" t="0" r="4445" b="0"/>
                <wp:wrapNone/>
                <wp:docPr id="6105178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67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0A36B0" w14:textId="60AAC4AE" w:rsidR="00223B71" w:rsidRPr="00223B71" w:rsidRDefault="00223B71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23B7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177AF39" id="Text Box 6" o:spid="_x0000_s1066" type="#_x0000_t202" style="position:absolute;margin-left:-3.5pt;margin-top:-29.4pt;width:108.65pt;height:2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" fillcolor="white [3201]" stroked="f" strokeweight=".5pt">
                <v:textbox>
                  <w:txbxContent>
                    <w:p w14:paraId="070A36B0" w14:textId="60AAC4AE" w:rsidR="00223B71" w:rsidRPr="00223B71" w:rsidRDefault="00223B71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23B71">
                        <w:rPr>
                          <w:rFonts w:ascii="Arial" w:hAnsi="Arial" w:cs="Arial"/>
                          <w:b/>
                          <w:bCs/>
                        </w:rPr>
                        <w:t>SUPPLIER</w:t>
                      </w:r>
                    </w:p>
                  </w:txbxContent>
                </v:textbox>
              </v:shape>
            </w:pict>
          </mc:Fallback>
        </mc:AlternateContent>
      </w:r>
    </w:p>
    <w:p w14:paraId="09CD8B73" w14:textId="6E658D94" w:rsidR="006C4296" w:rsidRDefault="000C5652" w:rsidP="008E4BA9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8A959" wp14:editId="68303BB5">
                <wp:simplePos x="0" y="0"/>
                <wp:positionH relativeFrom="column">
                  <wp:posOffset>-517313</wp:posOffset>
                </wp:positionH>
                <wp:positionV relativeFrom="paragraph">
                  <wp:posOffset>226060</wp:posOffset>
                </wp:positionV>
                <wp:extent cx="1871133" cy="245533"/>
                <wp:effectExtent l="0" t="0" r="0" b="0"/>
                <wp:wrapNone/>
                <wp:docPr id="213832638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133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5BE89" w14:textId="5B014D2E" w:rsidR="000C5652" w:rsidRPr="000C5652" w:rsidRDefault="000C5652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0C565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478A959" id="Text Box 7" o:spid="_x0000_s1067" type="#_x0000_t202" style="position:absolute;margin-left:-40.75pt;margin-top:17.8pt;width:147.35pt;height:1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" fillcolor="white [3201]" stroked="f" strokeweight=".5pt">
                <v:textbox>
                  <w:txbxContent>
                    <w:p w14:paraId="06E5BE89" w14:textId="5B014D2E" w:rsidR="000C5652" w:rsidRPr="000C5652" w:rsidRDefault="000C5652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0C5652">
                        <w:rPr>
                          <w:rFonts w:ascii="Arial" w:hAnsi="Arial" w:cs="Arial"/>
                          <w:b/>
                          <w:bCs/>
                        </w:rPr>
                        <w:t>WAREHOUSE</w:t>
                      </w:r>
                    </w:p>
                  </w:txbxContent>
                </v:textbox>
              </v:shape>
            </w:pict>
          </mc:Fallback>
        </mc:AlternateContent>
      </w:r>
      <w:r w:rsidR="0027128A">
        <w:rPr>
          <w:rFonts w:ascii="Arial" w:hAnsi="Arial" w:cs="Arial"/>
          <w:b/>
        </w:rPr>
        <w:t xml:space="preserve"> </w:t>
      </w:r>
    </w:p>
    <w:p w14:paraId="2D6B638A" w14:textId="77777777" w:rsidR="006C4296" w:rsidRDefault="006C4296" w:rsidP="008E4BA9">
      <w:pPr>
        <w:rPr>
          <w:rFonts w:ascii="Arial" w:hAnsi="Arial" w:cs="Arial"/>
        </w:rPr>
      </w:pPr>
    </w:p>
    <w:p w14:paraId="38134682" w14:textId="77777777" w:rsidR="0027128A" w:rsidRDefault="0027128A" w:rsidP="008E4BA9"/>
    <w:tbl>
      <w:tblPr>
        <w:tblW w:w="6223" w:type="pct"/>
        <w:tblCellSpacing w:w="15" w:type="dxa"/>
        <w:tblInd w:w="-8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42"/>
        <w:gridCol w:w="1638"/>
        <w:gridCol w:w="1556"/>
        <w:gridCol w:w="1570"/>
        <w:gridCol w:w="1447"/>
        <w:gridCol w:w="2492"/>
      </w:tblGrid>
      <w:tr w:rsidR="0027128A" w14:paraId="56361CEE" w14:textId="77777777">
        <w:trPr>
          <w:tblCellSpacing w:w="15" w:type="dxa"/>
        </w:trPr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84AFBC" w14:textId="77777777" w:rsidR="0027128A" w:rsidRDefault="0027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WAREHOUSE_ID </w:t>
            </w:r>
          </w:p>
        </w:tc>
        <w:tc>
          <w:tcPr>
            <w:tcW w:w="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569637" w14:textId="77777777" w:rsidR="0027128A" w:rsidRDefault="0027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ADDRESS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CD8A6F" w14:textId="77777777" w:rsidR="0027128A" w:rsidRDefault="0027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TOWN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447E9D" w14:textId="77777777" w:rsidR="0027128A" w:rsidRDefault="0027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COUNTY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BA5961" w14:textId="77777777" w:rsidR="0027128A" w:rsidRDefault="0027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POSTCODE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0399F4" w14:textId="77777777" w:rsidR="0027128A" w:rsidRDefault="0027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CONTACT_NUMBER </w:t>
            </w:r>
          </w:p>
        </w:tc>
      </w:tr>
      <w:tr w:rsidR="0027128A" w14:paraId="6248D510" w14:textId="77777777">
        <w:trPr>
          <w:tblCellSpacing w:w="15" w:type="dxa"/>
        </w:trPr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00A788" w14:textId="255779CE" w:rsidR="0027128A" w:rsidRPr="00A2306E" w:rsidRDefault="009F4772">
            <w:r>
              <w:t>Steve</w:t>
            </w:r>
            <w:r w:rsidR="0027128A" w:rsidRPr="00A2306E">
              <w:t xml:space="preserve"> Haverfordwest </w:t>
            </w:r>
          </w:p>
        </w:tc>
        <w:tc>
          <w:tcPr>
            <w:tcW w:w="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27FAC7" w14:textId="465C0DD1" w:rsidR="0027128A" w:rsidRPr="00A2306E" w:rsidRDefault="00525967">
            <w:r>
              <w:t>Riverview</w:t>
            </w:r>
            <w:r w:rsidR="0027128A" w:rsidRPr="00A2306E">
              <w:t xml:space="preserve">, </w:t>
            </w:r>
            <w:proofErr w:type="spellStart"/>
            <w:r>
              <w:t>Spittal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CC6D32" w14:textId="77777777" w:rsidR="0027128A" w:rsidRPr="00A2306E" w:rsidRDefault="0027128A">
            <w:r w:rsidRPr="00A2306E">
              <w:t xml:space="preserve">Haverfordwest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860D41" w14:textId="77777777" w:rsidR="0027128A" w:rsidRPr="00A2306E" w:rsidRDefault="0027128A">
            <w:r w:rsidRPr="00A2306E">
              <w:t xml:space="preserve">Pembrokeshire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B73448" w14:textId="15543CE2" w:rsidR="0027128A" w:rsidRPr="00A2306E" w:rsidRDefault="0027128A">
            <w:r w:rsidRPr="00A2306E">
              <w:t xml:space="preserve">SA62 </w:t>
            </w:r>
            <w:r w:rsidR="00525967">
              <w:t>3BA</w:t>
            </w:r>
            <w:r w:rsidRPr="00A2306E"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5D746F" w14:textId="0F0FB63A" w:rsidR="0027128A" w:rsidRPr="00A2306E" w:rsidRDefault="0027128A">
            <w:r w:rsidRPr="00A2306E">
              <w:t xml:space="preserve">01437 </w:t>
            </w:r>
            <w:r w:rsidR="00525967">
              <w:t>123456</w:t>
            </w:r>
            <w:r w:rsidRPr="00A2306E">
              <w:t xml:space="preserve"> </w:t>
            </w:r>
          </w:p>
        </w:tc>
      </w:tr>
      <w:tr w:rsidR="0027128A" w14:paraId="20AFF30D" w14:textId="77777777">
        <w:trPr>
          <w:tblCellSpacing w:w="15" w:type="dxa"/>
        </w:trPr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22A1B4" w14:textId="77777777" w:rsidR="0027128A" w:rsidRDefault="0027128A">
            <w:r>
              <w:t xml:space="preserve">Peter Essex </w:t>
            </w:r>
          </w:p>
        </w:tc>
        <w:tc>
          <w:tcPr>
            <w:tcW w:w="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A23688" w14:textId="3F7DF46F" w:rsidR="0027128A" w:rsidRDefault="0027128A">
            <w:r>
              <w:t xml:space="preserve">Little Mays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12C578" w14:textId="77777777" w:rsidR="0027128A" w:rsidRDefault="0027128A">
            <w:r>
              <w:t xml:space="preserve">Dunmow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2E39B3" w14:textId="77777777" w:rsidR="0027128A" w:rsidRDefault="0027128A">
            <w:r>
              <w:t xml:space="preserve">Essex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686F34" w14:textId="73E888BB" w:rsidR="0027128A" w:rsidRDefault="0027128A">
            <w:r>
              <w:t>CM23 5</w:t>
            </w:r>
            <w:r w:rsidR="00525967">
              <w:t>TT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7F0A03" w14:textId="2221C3EA" w:rsidR="0027128A" w:rsidRDefault="0027128A">
            <w:r>
              <w:t>01371 8700</w:t>
            </w:r>
            <w:r w:rsidR="00525967">
              <w:t>00</w:t>
            </w:r>
            <w:r>
              <w:t xml:space="preserve"> </w:t>
            </w:r>
          </w:p>
        </w:tc>
      </w:tr>
    </w:tbl>
    <w:p w14:paraId="190C0B06" w14:textId="77777777" w:rsidR="007C56CA" w:rsidRDefault="007C56CA" w:rsidP="008E4BA9">
      <w:pPr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Spec="right" w:tblpY="1550"/>
        <w:tblW w:w="2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71"/>
        <w:gridCol w:w="2386"/>
      </w:tblGrid>
      <w:tr w:rsidR="004B43FD" w14:paraId="2A666660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0F9BB9" w14:textId="77777777" w:rsidR="004B43FD" w:rsidRDefault="004B43FD" w:rsidP="00D148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BIN_NUMBER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D61167" w14:textId="77777777" w:rsidR="004B43FD" w:rsidRDefault="004B43FD" w:rsidP="00D148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WAREHOUSE_ID </w:t>
            </w:r>
          </w:p>
        </w:tc>
      </w:tr>
      <w:tr w:rsidR="004B43FD" w14:paraId="0BC4AFE8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722F11" w14:textId="77777777" w:rsidR="004B43FD" w:rsidRPr="000C5652" w:rsidRDefault="004B43FD" w:rsidP="00D148A8">
            <w:r w:rsidRPr="000C5652">
              <w:t xml:space="preserve">O137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846FDF" w14:textId="77777777" w:rsidR="004B43FD" w:rsidRPr="000C5652" w:rsidRDefault="004B43FD" w:rsidP="00D148A8">
            <w:r w:rsidRPr="000C5652">
              <w:t xml:space="preserve">Peter Essex </w:t>
            </w:r>
          </w:p>
        </w:tc>
      </w:tr>
      <w:tr w:rsidR="004B43FD" w14:paraId="2B0513F3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9D0E5B" w14:textId="77777777" w:rsidR="004B43FD" w:rsidRDefault="004B43FD" w:rsidP="00D148A8">
            <w:r>
              <w:t xml:space="preserve">O134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3C7FF2" w14:textId="77777777" w:rsidR="004B43FD" w:rsidRDefault="004B43FD" w:rsidP="00D148A8">
            <w:r>
              <w:t xml:space="preserve">Peter Essex </w:t>
            </w:r>
          </w:p>
        </w:tc>
      </w:tr>
      <w:tr w:rsidR="004B43FD" w14:paraId="7EADEE30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DB0B1E" w14:textId="77777777" w:rsidR="004B43FD" w:rsidRDefault="004B43FD" w:rsidP="00D148A8">
            <w:r>
              <w:t xml:space="preserve">O138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4686CA" w14:textId="77777777" w:rsidR="004B43FD" w:rsidRDefault="004B43FD" w:rsidP="00D148A8">
            <w:r>
              <w:t xml:space="preserve">Peter Essex </w:t>
            </w:r>
          </w:p>
        </w:tc>
      </w:tr>
      <w:tr w:rsidR="004B43FD" w14:paraId="0354E8C5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979C8C" w14:textId="77777777" w:rsidR="004B43FD" w:rsidRDefault="004B43FD" w:rsidP="00D148A8">
            <w:r>
              <w:t xml:space="preserve">O133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5DA377" w14:textId="77777777" w:rsidR="004B43FD" w:rsidRDefault="004B43FD" w:rsidP="00D148A8">
            <w:r>
              <w:t xml:space="preserve">Peter Essex </w:t>
            </w:r>
          </w:p>
        </w:tc>
      </w:tr>
      <w:tr w:rsidR="004B43FD" w14:paraId="2A252842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728D8E" w14:textId="77777777" w:rsidR="004B43FD" w:rsidRDefault="004B43FD" w:rsidP="00D148A8">
            <w:r>
              <w:t xml:space="preserve">O129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AD5F13" w14:textId="77777777" w:rsidR="004B43FD" w:rsidRDefault="004B43FD" w:rsidP="00D148A8">
            <w:r>
              <w:t xml:space="preserve">Peter Essex </w:t>
            </w:r>
          </w:p>
        </w:tc>
      </w:tr>
      <w:tr w:rsidR="004B43FD" w14:paraId="1CD553E4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8622F9" w14:textId="77777777" w:rsidR="004B43FD" w:rsidRDefault="004B43FD" w:rsidP="00D148A8">
            <w:r>
              <w:t xml:space="preserve">O128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F890BC" w14:textId="77777777" w:rsidR="004B43FD" w:rsidRDefault="004B43FD" w:rsidP="00D148A8">
            <w:r>
              <w:t xml:space="preserve">Peter Essex </w:t>
            </w:r>
          </w:p>
        </w:tc>
      </w:tr>
      <w:tr w:rsidR="004B43FD" w14:paraId="518ADC33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001244" w14:textId="77777777" w:rsidR="004B43FD" w:rsidRDefault="004B43FD" w:rsidP="00D148A8">
            <w:r>
              <w:t xml:space="preserve">O127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C99CA3" w14:textId="77777777" w:rsidR="004B43FD" w:rsidRDefault="004B43FD" w:rsidP="00D148A8">
            <w:r>
              <w:t xml:space="preserve">Peter Essex </w:t>
            </w:r>
          </w:p>
        </w:tc>
      </w:tr>
      <w:tr w:rsidR="004B43FD" w14:paraId="0C1D293F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2E7934" w14:textId="77777777" w:rsidR="004B43FD" w:rsidRDefault="004B43FD" w:rsidP="00D148A8">
            <w:r>
              <w:t xml:space="preserve">O126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EC9BAE" w14:textId="77777777" w:rsidR="004B43FD" w:rsidRDefault="004B43FD" w:rsidP="00D148A8">
            <w:r>
              <w:t xml:space="preserve">Peter Essex </w:t>
            </w:r>
          </w:p>
        </w:tc>
      </w:tr>
      <w:tr w:rsidR="004B43FD" w14:paraId="488DECF6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C410DB" w14:textId="77777777" w:rsidR="004B43FD" w:rsidRDefault="004B43FD" w:rsidP="00D148A8">
            <w:r>
              <w:t xml:space="preserve">O124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C77986" w14:textId="77777777" w:rsidR="004B43FD" w:rsidRDefault="004B43FD" w:rsidP="00D148A8">
            <w:r>
              <w:t xml:space="preserve">Peter Essex </w:t>
            </w:r>
          </w:p>
        </w:tc>
      </w:tr>
      <w:tr w:rsidR="004B43FD" w14:paraId="7CE10EBE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C866B2" w14:textId="77777777" w:rsidR="004B43FD" w:rsidRDefault="004B43FD" w:rsidP="00D148A8">
            <w:r>
              <w:t xml:space="preserve">O121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187F86" w14:textId="77777777" w:rsidR="004B43FD" w:rsidRDefault="004B43FD" w:rsidP="00D148A8">
            <w:r>
              <w:t xml:space="preserve">Peter Essex </w:t>
            </w:r>
          </w:p>
        </w:tc>
      </w:tr>
      <w:tr w:rsidR="004B43FD" w14:paraId="4EDCC391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FF91C6" w14:textId="77777777" w:rsidR="004B43FD" w:rsidRDefault="004B43FD" w:rsidP="00D148A8">
            <w:r>
              <w:t xml:space="preserve">O120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88316B" w14:textId="77777777" w:rsidR="004B43FD" w:rsidRDefault="004B43FD" w:rsidP="00D148A8">
            <w:r>
              <w:t xml:space="preserve">Peter Essex </w:t>
            </w:r>
          </w:p>
        </w:tc>
      </w:tr>
      <w:tr w:rsidR="004B43FD" w14:paraId="0EC3DFE4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476886" w14:textId="77777777" w:rsidR="004B43FD" w:rsidRDefault="004B43FD" w:rsidP="00D148A8">
            <w:r>
              <w:t xml:space="preserve">O119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817DCB" w14:textId="77777777" w:rsidR="004B43FD" w:rsidRDefault="004B43FD" w:rsidP="00D148A8">
            <w:r>
              <w:t xml:space="preserve">Peter Essex </w:t>
            </w:r>
          </w:p>
        </w:tc>
      </w:tr>
      <w:tr w:rsidR="004B43FD" w14:paraId="567363D7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70ED25" w14:textId="77777777" w:rsidR="004B43FD" w:rsidRDefault="004B43FD" w:rsidP="00D148A8">
            <w:r>
              <w:t xml:space="preserve">O118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466A94" w14:textId="77777777" w:rsidR="004B43FD" w:rsidRDefault="004B43FD" w:rsidP="00D148A8">
            <w:r>
              <w:t xml:space="preserve">Peter Essex </w:t>
            </w:r>
          </w:p>
        </w:tc>
      </w:tr>
      <w:tr w:rsidR="004B43FD" w14:paraId="7A731D6E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CA122A" w14:textId="77777777" w:rsidR="004B43FD" w:rsidRDefault="004B43FD" w:rsidP="00D148A8">
            <w:r>
              <w:t xml:space="preserve">O117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278DAE" w14:textId="77777777" w:rsidR="004B43FD" w:rsidRDefault="004B43FD" w:rsidP="00D148A8">
            <w:r>
              <w:t xml:space="preserve">Peter Essex </w:t>
            </w:r>
          </w:p>
        </w:tc>
      </w:tr>
      <w:tr w:rsidR="004B43FD" w14:paraId="2D98FA68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3D0145" w14:textId="77777777" w:rsidR="004B43FD" w:rsidRDefault="004B43FD" w:rsidP="00D148A8">
            <w:r>
              <w:t xml:space="preserve">O114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6674BB" w14:textId="77777777" w:rsidR="004B43FD" w:rsidRDefault="004B43FD" w:rsidP="00D148A8">
            <w:r>
              <w:t xml:space="preserve">Peter Essex </w:t>
            </w:r>
          </w:p>
        </w:tc>
      </w:tr>
      <w:tr w:rsidR="004B43FD" w14:paraId="0D0BD520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CB44C4" w14:textId="77777777" w:rsidR="004B43FD" w:rsidRDefault="004B43FD" w:rsidP="00D148A8">
            <w:r>
              <w:t xml:space="preserve">O113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19FD00" w14:textId="77777777" w:rsidR="004B43FD" w:rsidRDefault="004B43FD" w:rsidP="00D148A8">
            <w:r>
              <w:t xml:space="preserve">Peter Essex </w:t>
            </w:r>
          </w:p>
        </w:tc>
      </w:tr>
      <w:tr w:rsidR="004B43FD" w14:paraId="05D7DD2B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FBE44D" w14:textId="77777777" w:rsidR="004B43FD" w:rsidRDefault="004B43FD" w:rsidP="00D148A8">
            <w:r>
              <w:t xml:space="preserve">O112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720FDF" w14:textId="77777777" w:rsidR="004B43FD" w:rsidRDefault="004B43FD" w:rsidP="00D148A8">
            <w:r>
              <w:t xml:space="preserve">Peter Essex </w:t>
            </w:r>
          </w:p>
        </w:tc>
      </w:tr>
      <w:tr w:rsidR="004B43FD" w14:paraId="146E91BB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4C778A" w14:textId="77777777" w:rsidR="004B43FD" w:rsidRDefault="004B43FD" w:rsidP="00D148A8">
            <w:r>
              <w:t xml:space="preserve">N517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92B676" w14:textId="77777777" w:rsidR="004B43FD" w:rsidRDefault="004B43FD" w:rsidP="00D148A8">
            <w:r>
              <w:t xml:space="preserve">Peter Essex </w:t>
            </w:r>
          </w:p>
        </w:tc>
      </w:tr>
      <w:tr w:rsidR="004B43FD" w14:paraId="764B2C6F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D963A2" w14:textId="77777777" w:rsidR="004B43FD" w:rsidRDefault="004B43FD" w:rsidP="00D148A8">
            <w:r>
              <w:t xml:space="preserve">N516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D0409A" w14:textId="77777777" w:rsidR="004B43FD" w:rsidRDefault="004B43FD" w:rsidP="00D148A8">
            <w:r>
              <w:t xml:space="preserve">Peter Essex </w:t>
            </w:r>
          </w:p>
        </w:tc>
      </w:tr>
      <w:tr w:rsidR="004B43FD" w14:paraId="4EB784E0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F48C05" w14:textId="77777777" w:rsidR="004B43FD" w:rsidRDefault="004B43FD" w:rsidP="00D148A8">
            <w:r>
              <w:t xml:space="preserve">N515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AC72A9" w14:textId="77777777" w:rsidR="004B43FD" w:rsidRDefault="004B43FD" w:rsidP="00D148A8">
            <w:r>
              <w:t xml:space="preserve">Peter Essex </w:t>
            </w:r>
          </w:p>
        </w:tc>
      </w:tr>
      <w:tr w:rsidR="004B43FD" w14:paraId="1C554E19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716A27" w14:textId="77777777" w:rsidR="004B43FD" w:rsidRDefault="004B43FD" w:rsidP="00D148A8">
            <w:r>
              <w:t xml:space="preserve">N514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023FC6" w14:textId="77777777" w:rsidR="004B43FD" w:rsidRDefault="004B43FD" w:rsidP="00D148A8">
            <w:r>
              <w:t xml:space="preserve">Peter Essex </w:t>
            </w:r>
          </w:p>
        </w:tc>
      </w:tr>
      <w:tr w:rsidR="004B43FD" w14:paraId="1DF1A744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A1CD48" w14:textId="77777777" w:rsidR="004B43FD" w:rsidRDefault="004B43FD" w:rsidP="00D148A8">
            <w:r>
              <w:t xml:space="preserve">N513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4CFF79" w14:textId="77777777" w:rsidR="004B43FD" w:rsidRDefault="004B43FD" w:rsidP="00D148A8">
            <w:r>
              <w:t xml:space="preserve">Peter Essex </w:t>
            </w:r>
          </w:p>
        </w:tc>
      </w:tr>
      <w:tr w:rsidR="004B43FD" w14:paraId="16C81C80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AA9B2B" w14:textId="77777777" w:rsidR="004B43FD" w:rsidRDefault="004B43FD" w:rsidP="00D148A8">
            <w:r>
              <w:t xml:space="preserve">N512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0F94B0" w14:textId="77777777" w:rsidR="004B43FD" w:rsidRDefault="004B43FD" w:rsidP="00D148A8">
            <w:r>
              <w:t xml:space="preserve">Peter Essex </w:t>
            </w:r>
          </w:p>
        </w:tc>
      </w:tr>
      <w:tr w:rsidR="004B43FD" w14:paraId="4D961B9F" w14:textId="77777777" w:rsidTr="00D148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FA17F2" w14:textId="77777777" w:rsidR="004B43FD" w:rsidRDefault="004B43FD" w:rsidP="00D148A8">
            <w:r>
              <w:t xml:space="preserve">N511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75504B" w14:textId="77777777" w:rsidR="004B43FD" w:rsidRDefault="004B43FD" w:rsidP="00D148A8">
            <w:r>
              <w:t xml:space="preserve">Peter Essex </w:t>
            </w:r>
          </w:p>
        </w:tc>
      </w:tr>
    </w:tbl>
    <w:p w14:paraId="4D06ACDC" w14:textId="77777777" w:rsidR="00D148A8" w:rsidRDefault="00D148A8" w:rsidP="008E4BA9">
      <w:pPr>
        <w:rPr>
          <w:rFonts w:ascii="Arial" w:hAnsi="Arial" w:cs="Arial"/>
          <w:b/>
        </w:rPr>
      </w:pPr>
    </w:p>
    <w:p w14:paraId="02086F49" w14:textId="77777777" w:rsidR="00D148A8" w:rsidRDefault="00D148A8" w:rsidP="008E4BA9">
      <w:pPr>
        <w:rPr>
          <w:rFonts w:ascii="Arial" w:hAnsi="Arial" w:cs="Arial"/>
          <w:b/>
        </w:rPr>
      </w:pPr>
    </w:p>
    <w:p w14:paraId="12AE7C74" w14:textId="68C0C871" w:rsidR="002659EE" w:rsidRDefault="00304A53" w:rsidP="008E4BA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4AE931E0" w14:textId="0A634561" w:rsidR="002659EE" w:rsidRDefault="000C5652" w:rsidP="008E4BA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957D5" wp14:editId="343152B2">
                <wp:simplePos x="0" y="0"/>
                <wp:positionH relativeFrom="column">
                  <wp:posOffset>-441113</wp:posOffset>
                </wp:positionH>
                <wp:positionV relativeFrom="paragraph">
                  <wp:posOffset>106257</wp:posOffset>
                </wp:positionV>
                <wp:extent cx="1456266" cy="296333"/>
                <wp:effectExtent l="0" t="0" r="4445" b="0"/>
                <wp:wrapNone/>
                <wp:docPr id="86580376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266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6038D" w14:textId="58B3C336" w:rsidR="000C5652" w:rsidRPr="002402AD" w:rsidRDefault="000C565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02AD">
                              <w:rPr>
                                <w:rFonts w:ascii="Arial" w:hAnsi="Arial" w:cs="Arial"/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D6957D5" id="Text Box 8" o:spid="_x0000_s1068" type="#_x0000_t202" style="position:absolute;margin-left:-34.75pt;margin-top:8.35pt;width:114.65pt;height:2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" fillcolor="white [3201]" stroked="f" strokeweight=".5pt">
                <v:textbox>
                  <w:txbxContent>
                    <w:p w14:paraId="0D06038D" w14:textId="58B3C336" w:rsidR="000C5652" w:rsidRPr="002402AD" w:rsidRDefault="000C5652">
                      <w:pPr>
                        <w:rPr>
                          <w:rFonts w:ascii="Arial" w:hAnsi="Arial" w:cs="Arial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02AD">
                        <w:rPr>
                          <w:rFonts w:ascii="Arial" w:hAnsi="Arial" w:cs="Arial"/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BIN</w:t>
                      </w:r>
                    </w:p>
                  </w:txbxContent>
                </v:textbox>
              </v:shape>
            </w:pict>
          </mc:Fallback>
        </mc:AlternateContent>
      </w:r>
    </w:p>
    <w:p w14:paraId="222D329A" w14:textId="77777777" w:rsidR="004B43FD" w:rsidRDefault="004B43FD" w:rsidP="008E4BA9"/>
    <w:tbl>
      <w:tblPr>
        <w:tblpPr w:leftFromText="181" w:rightFromText="181" w:vertAnchor="text" w:horzAnchor="page" w:tblpX="854" w:tblpY="92"/>
        <w:tblOverlap w:val="never"/>
        <w:tblW w:w="2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8"/>
        <w:gridCol w:w="2409"/>
      </w:tblGrid>
      <w:tr w:rsidR="004B43FD" w14:paraId="5FAD624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FAF46B" w14:textId="77777777" w:rsidR="004B43FD" w:rsidRDefault="004B43FD" w:rsidP="004B43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BIN_NUMBER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87F88BC" w14:textId="77777777" w:rsidR="004B43FD" w:rsidRDefault="004B43FD" w:rsidP="004B43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WAREHOUSE_ID </w:t>
            </w:r>
          </w:p>
        </w:tc>
      </w:tr>
      <w:tr w:rsidR="004B43FD" w14:paraId="145B3A4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9A0DAD3" w14:textId="77777777" w:rsidR="004B43FD" w:rsidRDefault="004B43FD" w:rsidP="004B43FD">
            <w:r>
              <w:t xml:space="preserve">A2L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AF782A1" w14:textId="2325257D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129FA14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AD661F9" w14:textId="77777777" w:rsidR="004B43FD" w:rsidRDefault="004B43FD" w:rsidP="004B43FD">
            <w:r>
              <w:t xml:space="preserve">A2T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D795430" w14:textId="42CCF215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5E4AB0A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0FA496E" w14:textId="77777777" w:rsidR="004B43FD" w:rsidRDefault="004B43FD" w:rsidP="004B43FD">
            <w:r>
              <w:t xml:space="preserve">A2M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CDFBC60" w14:textId="1CC19046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0928DB67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267C138" w14:textId="77777777" w:rsidR="004B43FD" w:rsidRDefault="004B43FD" w:rsidP="004B43FD">
            <w:r>
              <w:t xml:space="preserve">A1L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16C7749" w14:textId="4E81DBE7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140EC4E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F75B483" w14:textId="77777777" w:rsidR="004B43FD" w:rsidRDefault="004B43FD" w:rsidP="004B43FD">
            <w:r>
              <w:t xml:space="preserve">A1M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9B0B56" w14:textId="6E4E96CD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43E347F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5A5740B" w14:textId="77777777" w:rsidR="004B43FD" w:rsidRDefault="004B43FD" w:rsidP="004B43FD">
            <w:r>
              <w:t xml:space="preserve">A1T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7618977" w14:textId="00F5A62B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488E088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14B9463" w14:textId="77777777" w:rsidR="004B43FD" w:rsidRDefault="004B43FD" w:rsidP="004B43FD">
            <w:r>
              <w:t xml:space="preserve">A15M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B885768" w14:textId="3F9FAFDE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7A092C4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BE9D686" w14:textId="77777777" w:rsidR="004B43FD" w:rsidRDefault="004B43FD" w:rsidP="004B43FD">
            <w:r>
              <w:t xml:space="preserve">A15T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D77DFD" w14:textId="3B66AB6A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31C73A2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CF55433" w14:textId="77777777" w:rsidR="004B43FD" w:rsidRDefault="004B43FD" w:rsidP="004B43FD">
            <w:r>
              <w:t xml:space="preserve">A15L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ABF447" w14:textId="39C15FDF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44E4B9D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30E0B62" w14:textId="77777777" w:rsidR="004B43FD" w:rsidRDefault="004B43FD" w:rsidP="004B43FD">
            <w:r>
              <w:t xml:space="preserve">A9L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CD79110" w14:textId="55AECC01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2D10E96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5BAAC07" w14:textId="77777777" w:rsidR="004B43FD" w:rsidRDefault="004B43FD" w:rsidP="004B43FD">
            <w:r>
              <w:t xml:space="preserve">A9M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5663520" w14:textId="661A6C5E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7443EBD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CD64FDB" w14:textId="77777777" w:rsidR="004B43FD" w:rsidRDefault="004B43FD" w:rsidP="004B43FD">
            <w:r>
              <w:t xml:space="preserve">A9T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4C27D0B" w14:textId="3737B4D2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1DBC3FB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CBB263D" w14:textId="77777777" w:rsidR="004B43FD" w:rsidRDefault="004B43FD" w:rsidP="004B43FD">
            <w:r>
              <w:t xml:space="preserve">A4L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2B6E6AC" w14:textId="52CA3AC0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7E9CAA4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9E4D9D2" w14:textId="77777777" w:rsidR="004B43FD" w:rsidRDefault="004B43FD" w:rsidP="004B43FD">
            <w:r>
              <w:t xml:space="preserve">A4M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B8529AD" w14:textId="3978CAE9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38C7020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B3CB311" w14:textId="77777777" w:rsidR="004B43FD" w:rsidRDefault="004B43FD" w:rsidP="004B43FD">
            <w:r>
              <w:t xml:space="preserve">A4T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AE6E37" w14:textId="125419B6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2B2560D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5A6B744" w14:textId="77777777" w:rsidR="004B43FD" w:rsidRDefault="004B43FD" w:rsidP="004B43FD">
            <w:r>
              <w:t xml:space="preserve">A5T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7D17FED" w14:textId="07724209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7CDE298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020036" w14:textId="77777777" w:rsidR="004B43FD" w:rsidRDefault="004B43FD" w:rsidP="004B43FD">
            <w:r>
              <w:t xml:space="preserve">A5M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BCEF01B" w14:textId="75D4E68E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51413D8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1EB10B4" w14:textId="77777777" w:rsidR="004B43FD" w:rsidRDefault="004B43FD" w:rsidP="004B43FD">
            <w:r>
              <w:t xml:space="preserve">A5L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ECB74F" w14:textId="5A6169A5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48C015F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EE1FFC4" w14:textId="77777777" w:rsidR="004B43FD" w:rsidRDefault="004B43FD" w:rsidP="004B43FD">
            <w:r>
              <w:t xml:space="preserve">A6L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F1DE3FC" w14:textId="446FB925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08B68DC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C1748ED" w14:textId="77777777" w:rsidR="004B43FD" w:rsidRDefault="004B43FD" w:rsidP="004B43FD">
            <w:r>
              <w:t xml:space="preserve">A6M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455554E" w14:textId="6C2555E7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  <w:tr w:rsidR="004B43FD" w14:paraId="598EA30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E6A7358" w14:textId="77777777" w:rsidR="004B43FD" w:rsidRDefault="004B43FD" w:rsidP="004B43FD">
            <w:r>
              <w:t xml:space="preserve">A6T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4D7E590" w14:textId="6BCC74AA" w:rsidR="004B43FD" w:rsidRDefault="009F4772" w:rsidP="004B43FD">
            <w:r>
              <w:t>Steve</w:t>
            </w:r>
            <w:r w:rsidR="004B43FD">
              <w:t xml:space="preserve"> Haverfordwest </w:t>
            </w:r>
          </w:p>
        </w:tc>
      </w:tr>
    </w:tbl>
    <w:p w14:paraId="5011E61D" w14:textId="77777777" w:rsidR="004B43FD" w:rsidRDefault="004B43FD" w:rsidP="008E4BA9"/>
    <w:p w14:paraId="59B5CFCF" w14:textId="77777777" w:rsidR="00304A53" w:rsidRDefault="00304A53" w:rsidP="008E4BA9"/>
    <w:p w14:paraId="2EF219E8" w14:textId="77777777" w:rsidR="00304A53" w:rsidRPr="00304A53" w:rsidRDefault="00304A53" w:rsidP="008E4BA9">
      <w:pPr>
        <w:rPr>
          <w:b/>
        </w:rPr>
      </w:pPr>
    </w:p>
    <w:p w14:paraId="18D8ADBA" w14:textId="77777777" w:rsidR="00640677" w:rsidRDefault="00640677" w:rsidP="008E4BA9">
      <w:pPr>
        <w:rPr>
          <w:rFonts w:ascii="Arial" w:hAnsi="Arial" w:cs="Arial"/>
          <w:b/>
        </w:rPr>
      </w:pPr>
    </w:p>
    <w:p w14:paraId="4B8D873F" w14:textId="318FC510" w:rsidR="00ED4D06" w:rsidRDefault="007C56CA" w:rsidP="008E4BA9">
      <w:pPr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14:paraId="0F8A4B17" w14:textId="77777777" w:rsidR="00ED4D06" w:rsidRDefault="00ED4D06" w:rsidP="008E4BA9">
      <w:pPr>
        <w:rPr>
          <w:rFonts w:ascii="Arial" w:hAnsi="Arial" w:cs="Arial"/>
        </w:rPr>
      </w:pPr>
    </w:p>
    <w:p w14:paraId="121BF17B" w14:textId="138238EB" w:rsidR="00304A53" w:rsidRDefault="002402AD" w:rsidP="008E4B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E585B" wp14:editId="397C8973">
                <wp:simplePos x="0" y="0"/>
                <wp:positionH relativeFrom="column">
                  <wp:posOffset>24553</wp:posOffset>
                </wp:positionH>
                <wp:positionV relativeFrom="paragraph">
                  <wp:posOffset>61807</wp:posOffset>
                </wp:positionV>
                <wp:extent cx="1752600" cy="254000"/>
                <wp:effectExtent l="0" t="0" r="0" b="0"/>
                <wp:wrapNone/>
                <wp:docPr id="198890515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D6FC09" w14:textId="1131C57C" w:rsidR="002402AD" w:rsidRPr="002402AD" w:rsidRDefault="002402A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402A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5CE585B" id="Text Box 9" o:spid="_x0000_s1069" type="#_x0000_t202" style="position:absolute;margin-left:1.95pt;margin-top:4.85pt;width:138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" fillcolor="white [3201]" stroked="f" strokeweight=".5pt">
                <v:textbox>
                  <w:txbxContent>
                    <w:p w14:paraId="0ED6FC09" w14:textId="1131C57C" w:rsidR="002402AD" w:rsidRPr="002402AD" w:rsidRDefault="002402AD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402AD">
                        <w:rPr>
                          <w:rFonts w:ascii="Arial" w:hAnsi="Arial" w:cs="Arial"/>
                          <w:b/>
                          <w:bCs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50BB095" w14:textId="77777777" w:rsidR="00304A53" w:rsidRDefault="00304A53" w:rsidP="008E4BA9"/>
    <w:tbl>
      <w:tblPr>
        <w:tblW w:w="37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59"/>
        <w:gridCol w:w="1704"/>
        <w:gridCol w:w="1399"/>
      </w:tblGrid>
      <w:tr w:rsidR="00304A53" w14:paraId="11E7CA2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82271C" w14:textId="77777777" w:rsidR="00304A53" w:rsidRDefault="00304A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PART_NUMBER_WITH_PREFIX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2334FC" w14:textId="77777777" w:rsidR="00304A53" w:rsidRDefault="00304A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BIN_NUMBER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B4A341" w14:textId="77777777" w:rsidR="00304A53" w:rsidRDefault="00304A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QUANTITY </w:t>
            </w:r>
          </w:p>
        </w:tc>
      </w:tr>
      <w:tr w:rsidR="00304A53" w14:paraId="7154935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443130" w14:textId="77777777" w:rsidR="00304A53" w:rsidRPr="00A2306E" w:rsidRDefault="00304A53">
            <w:r w:rsidRPr="00A2306E">
              <w:t xml:space="preserve">104531331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1FB62F" w14:textId="77777777" w:rsidR="00304A53" w:rsidRPr="00A2306E" w:rsidRDefault="00304A53">
            <w:r w:rsidRPr="00A2306E">
              <w:t xml:space="preserve">O137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9D084F" w14:textId="77777777" w:rsidR="00304A53" w:rsidRPr="00A2306E" w:rsidRDefault="00304A53">
            <w:pPr>
              <w:jc w:val="right"/>
            </w:pPr>
            <w:r w:rsidRPr="00A2306E">
              <w:t xml:space="preserve">25 </w:t>
            </w:r>
          </w:p>
        </w:tc>
      </w:tr>
      <w:tr w:rsidR="00304A53" w14:paraId="1AF0BACB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A660BA" w14:textId="77777777" w:rsidR="00304A53" w:rsidRDefault="00304A53">
            <w:r>
              <w:t xml:space="preserve">104531331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D9A8D9" w14:textId="77777777" w:rsidR="00304A53" w:rsidRDefault="00304A53">
            <w:r>
              <w:t xml:space="preserve">A1M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2F482C" w14:textId="77777777" w:rsidR="00304A53" w:rsidRDefault="00304A53">
            <w:pPr>
              <w:jc w:val="right"/>
            </w:pPr>
            <w:r>
              <w:t xml:space="preserve">20 </w:t>
            </w:r>
          </w:p>
        </w:tc>
      </w:tr>
      <w:tr w:rsidR="00304A53" w14:paraId="4044438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3ACC7F" w14:textId="77777777" w:rsidR="00304A53" w:rsidRDefault="00304A53">
            <w:r>
              <w:t xml:space="preserve">105112495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C3FA4F" w14:textId="761941F5" w:rsidR="00304A53" w:rsidRDefault="00304A53">
            <w:r>
              <w:t>O13</w:t>
            </w:r>
            <w:r w:rsidR="00A00909">
              <w:t>3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6657D5" w14:textId="77777777" w:rsidR="00304A53" w:rsidRDefault="00304A53">
            <w:pPr>
              <w:jc w:val="right"/>
            </w:pPr>
            <w:r>
              <w:t xml:space="preserve">50 </w:t>
            </w:r>
          </w:p>
        </w:tc>
      </w:tr>
      <w:tr w:rsidR="00304A53" w14:paraId="133B2E18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DF278D" w14:textId="77777777" w:rsidR="00304A53" w:rsidRDefault="00304A53">
            <w:r>
              <w:t xml:space="preserve">105112495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FD04B8" w14:textId="77777777" w:rsidR="00304A53" w:rsidRDefault="00304A53">
            <w:r>
              <w:t xml:space="preserve">A1T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AADF0A" w14:textId="77777777" w:rsidR="00304A53" w:rsidRDefault="00304A53">
            <w:pPr>
              <w:jc w:val="right"/>
            </w:pPr>
            <w:r>
              <w:t xml:space="preserve">50 </w:t>
            </w:r>
          </w:p>
        </w:tc>
      </w:tr>
      <w:tr w:rsidR="00304A53" w14:paraId="1127B78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640FAF" w14:textId="77777777" w:rsidR="00304A53" w:rsidRDefault="00304A53">
            <w:r>
              <w:t xml:space="preserve">104543518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BA898F" w14:textId="77777777" w:rsidR="00304A53" w:rsidRDefault="00304A53">
            <w:r>
              <w:t xml:space="preserve">A1L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3C1CC0" w14:textId="77777777" w:rsidR="00304A53" w:rsidRDefault="00304A53">
            <w:pPr>
              <w:jc w:val="right"/>
            </w:pPr>
            <w:r>
              <w:t xml:space="preserve">25 </w:t>
            </w:r>
          </w:p>
        </w:tc>
      </w:tr>
      <w:tr w:rsidR="00304A53" w14:paraId="1AB9CF1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B7D430" w14:textId="77777777" w:rsidR="00304A53" w:rsidRDefault="00304A53">
            <w:r>
              <w:t xml:space="preserve">104543518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5406BD" w14:textId="77777777" w:rsidR="00304A53" w:rsidRDefault="00304A53">
            <w:r>
              <w:t xml:space="preserve">O134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933736" w14:textId="77777777" w:rsidR="00304A53" w:rsidRDefault="00304A53">
            <w:pPr>
              <w:jc w:val="right"/>
            </w:pPr>
            <w:r>
              <w:t xml:space="preserve">35 </w:t>
            </w:r>
          </w:p>
        </w:tc>
      </w:tr>
      <w:tr w:rsidR="00304A53" w14:paraId="5B17A49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4A48DF" w14:textId="77777777" w:rsidR="00304A53" w:rsidRDefault="00304A53">
            <w:r>
              <w:t xml:space="preserve">104246112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DA7098" w14:textId="77777777" w:rsidR="00304A53" w:rsidRDefault="00304A53">
            <w:r>
              <w:t xml:space="preserve">O133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1E7266" w14:textId="77777777" w:rsidR="00304A53" w:rsidRDefault="00304A53">
            <w:pPr>
              <w:jc w:val="right"/>
            </w:pPr>
            <w:r>
              <w:t xml:space="preserve">135 </w:t>
            </w:r>
          </w:p>
        </w:tc>
      </w:tr>
      <w:tr w:rsidR="00304A53" w14:paraId="3134A189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115612" w14:textId="77777777" w:rsidR="00304A53" w:rsidRDefault="00304A53">
            <w:r>
              <w:t xml:space="preserve">1055557379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1FD2FE" w14:textId="77777777" w:rsidR="00304A53" w:rsidRDefault="00304A53">
            <w:r>
              <w:t xml:space="preserve">O129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EE4E09" w14:textId="77777777" w:rsidR="00304A53" w:rsidRDefault="00304A53">
            <w:pPr>
              <w:jc w:val="right"/>
            </w:pPr>
            <w:r>
              <w:t xml:space="preserve">5 </w:t>
            </w:r>
          </w:p>
        </w:tc>
      </w:tr>
      <w:tr w:rsidR="00304A53" w14:paraId="31B4C4D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25DEAF" w14:textId="77777777" w:rsidR="00304A53" w:rsidRDefault="00304A53">
            <w:r>
              <w:t xml:space="preserve">109178336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DCB838" w14:textId="77777777" w:rsidR="00304A53" w:rsidRDefault="00304A53">
            <w:r>
              <w:t xml:space="preserve">O128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93EB3F" w14:textId="77777777" w:rsidR="00304A53" w:rsidRDefault="00304A53">
            <w:pPr>
              <w:jc w:val="right"/>
            </w:pPr>
            <w:r>
              <w:t xml:space="preserve">2 </w:t>
            </w:r>
          </w:p>
        </w:tc>
      </w:tr>
      <w:tr w:rsidR="00304A53" w14:paraId="48D0211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F0A76C" w14:textId="77777777" w:rsidR="00304A53" w:rsidRDefault="00304A53">
            <w:r>
              <w:t xml:space="preserve">105450192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53DE55" w14:textId="77777777" w:rsidR="00304A53" w:rsidRDefault="00304A53">
            <w:r>
              <w:t xml:space="preserve">A2L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8545B6" w14:textId="77777777" w:rsidR="00304A53" w:rsidRDefault="00304A53">
            <w:pPr>
              <w:jc w:val="right"/>
            </w:pPr>
            <w:r>
              <w:t xml:space="preserve">12 </w:t>
            </w:r>
          </w:p>
        </w:tc>
      </w:tr>
      <w:tr w:rsidR="00304A53" w14:paraId="69EF5F5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919417" w14:textId="77777777" w:rsidR="00304A53" w:rsidRDefault="00304A53">
            <w:r>
              <w:t xml:space="preserve">104411997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EB2D6B" w14:textId="77777777" w:rsidR="00304A53" w:rsidRDefault="00304A53">
            <w:r>
              <w:t xml:space="preserve">A2L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3A2D7A" w14:textId="77777777" w:rsidR="00304A53" w:rsidRDefault="00304A53">
            <w:pPr>
              <w:jc w:val="right"/>
            </w:pPr>
            <w:r>
              <w:t xml:space="preserve">15 </w:t>
            </w:r>
          </w:p>
        </w:tc>
      </w:tr>
      <w:tr w:rsidR="00304A53" w14:paraId="6C5E38B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2A358D" w14:textId="77777777" w:rsidR="00304A53" w:rsidRDefault="00304A53">
            <w:r>
              <w:t xml:space="preserve">104411997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5526A2" w14:textId="77777777" w:rsidR="00304A53" w:rsidRDefault="00304A53">
            <w:r>
              <w:t xml:space="preserve">O126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B7E879" w14:textId="77777777" w:rsidR="00304A53" w:rsidRDefault="00304A53">
            <w:pPr>
              <w:jc w:val="right"/>
            </w:pPr>
            <w:r>
              <w:t xml:space="preserve">0 </w:t>
            </w:r>
          </w:p>
        </w:tc>
      </w:tr>
      <w:tr w:rsidR="00304A53" w14:paraId="0DA3ED4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B24DEB" w14:textId="77777777" w:rsidR="00304A53" w:rsidRDefault="00304A53">
            <w:r>
              <w:t xml:space="preserve">107585086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642C60" w14:textId="77777777" w:rsidR="00304A53" w:rsidRDefault="00304A53">
            <w:r>
              <w:t xml:space="preserve">A5T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075065" w14:textId="77777777" w:rsidR="00304A53" w:rsidRDefault="00304A53">
            <w:pPr>
              <w:jc w:val="right"/>
            </w:pPr>
            <w:r>
              <w:t xml:space="preserve">0 </w:t>
            </w:r>
          </w:p>
        </w:tc>
      </w:tr>
      <w:tr w:rsidR="00304A53" w14:paraId="0D4E70D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D2E501" w14:textId="77777777" w:rsidR="00304A53" w:rsidRDefault="00304A53">
            <w:r>
              <w:t xml:space="preserve">108373078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A84F41" w14:textId="77777777" w:rsidR="00304A53" w:rsidRDefault="00304A53">
            <w:r>
              <w:t xml:space="preserve">A5M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F515B5" w14:textId="77777777" w:rsidR="00304A53" w:rsidRDefault="00304A53">
            <w:pPr>
              <w:jc w:val="right"/>
            </w:pPr>
            <w:r>
              <w:t xml:space="preserve">0 </w:t>
            </w:r>
          </w:p>
        </w:tc>
      </w:tr>
      <w:tr w:rsidR="00304A53" w14:paraId="10BF144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4C72EE" w14:textId="77777777" w:rsidR="00304A53" w:rsidRDefault="00304A53">
            <w:r>
              <w:t xml:space="preserve">109129669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E1C11F" w14:textId="77777777" w:rsidR="00304A53" w:rsidRDefault="00304A53">
            <w:r>
              <w:t xml:space="preserve">A9M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BA7FA0" w14:textId="77777777" w:rsidR="00304A53" w:rsidRDefault="00304A53">
            <w:pPr>
              <w:jc w:val="right"/>
            </w:pPr>
            <w:r>
              <w:t xml:space="preserve">1 </w:t>
            </w:r>
          </w:p>
        </w:tc>
      </w:tr>
      <w:tr w:rsidR="00304A53" w14:paraId="43A240B4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7920D7" w14:textId="77777777" w:rsidR="00304A53" w:rsidRDefault="00304A53">
            <w:r>
              <w:t xml:space="preserve">10930600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ED8B0E" w14:textId="77777777" w:rsidR="00304A53" w:rsidRDefault="00304A53">
            <w:r>
              <w:t xml:space="preserve">O120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FC85B6" w14:textId="77777777" w:rsidR="00304A53" w:rsidRDefault="00304A53">
            <w:pPr>
              <w:jc w:val="right"/>
            </w:pPr>
            <w:r>
              <w:t xml:space="preserve">1 </w:t>
            </w:r>
          </w:p>
        </w:tc>
      </w:tr>
      <w:tr w:rsidR="00304A53" w14:paraId="17E75016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990BF6" w14:textId="77777777" w:rsidR="00304A53" w:rsidRDefault="00304A53">
            <w:r>
              <w:t xml:space="preserve">109522822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6CBCA7" w14:textId="77777777" w:rsidR="00304A53" w:rsidRDefault="00304A53">
            <w:r>
              <w:t xml:space="preserve">O119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8E15CD" w14:textId="77777777" w:rsidR="00304A53" w:rsidRDefault="00304A53">
            <w:pPr>
              <w:jc w:val="right"/>
            </w:pPr>
            <w:r>
              <w:t xml:space="preserve">9 </w:t>
            </w:r>
          </w:p>
        </w:tc>
      </w:tr>
      <w:tr w:rsidR="00304A53" w14:paraId="2CFD70B5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F82413" w14:textId="77777777" w:rsidR="00304A53" w:rsidRDefault="00304A53">
            <w:r>
              <w:t xml:space="preserve">1012795070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8CBCB4" w14:textId="77777777" w:rsidR="00304A53" w:rsidRDefault="00304A53">
            <w:r>
              <w:t xml:space="preserve">O118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300A06" w14:textId="77777777" w:rsidR="00304A53" w:rsidRDefault="00304A53">
            <w:pPr>
              <w:jc w:val="right"/>
            </w:pPr>
            <w:r>
              <w:t xml:space="preserve">200 </w:t>
            </w:r>
          </w:p>
        </w:tc>
      </w:tr>
      <w:tr w:rsidR="00304A53" w14:paraId="1F328C4F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D99238" w14:textId="77777777" w:rsidR="00304A53" w:rsidRDefault="00304A53">
            <w:r>
              <w:t xml:space="preserve">104109088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CB263D" w14:textId="77777777" w:rsidR="00304A53" w:rsidRDefault="00304A53">
            <w:r>
              <w:t xml:space="preserve">O117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86DF55" w14:textId="77777777" w:rsidR="00304A53" w:rsidRDefault="00304A53">
            <w:pPr>
              <w:jc w:val="right"/>
            </w:pPr>
            <w:r>
              <w:t xml:space="preserve">20 </w:t>
            </w:r>
          </w:p>
        </w:tc>
      </w:tr>
      <w:tr w:rsidR="00304A53" w14:paraId="250BFE9C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3D70AA" w14:textId="77777777" w:rsidR="00304A53" w:rsidRDefault="00304A53">
            <w:r>
              <w:t xml:space="preserve">104161162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180BEA" w14:textId="4204449F" w:rsidR="00304A53" w:rsidRDefault="00304A53">
            <w:r>
              <w:t xml:space="preserve">A1L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8DE80C" w14:textId="77777777" w:rsidR="00304A53" w:rsidRDefault="00304A53">
            <w:pPr>
              <w:jc w:val="right"/>
            </w:pPr>
            <w:r>
              <w:t xml:space="preserve">126 </w:t>
            </w:r>
          </w:p>
        </w:tc>
      </w:tr>
      <w:tr w:rsidR="00304A53" w14:paraId="05F9298E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337007" w14:textId="77777777" w:rsidR="00304A53" w:rsidRDefault="00304A53">
            <w:r>
              <w:t xml:space="preserve">107522733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5D8FB7" w14:textId="01BAFDBF" w:rsidR="00304A53" w:rsidRDefault="00304A53">
            <w:r>
              <w:t xml:space="preserve">A1M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5F2AC9" w14:textId="77777777" w:rsidR="00304A53" w:rsidRDefault="00304A53">
            <w:pPr>
              <w:jc w:val="right"/>
            </w:pPr>
            <w:r>
              <w:t xml:space="preserve">26 </w:t>
            </w:r>
          </w:p>
        </w:tc>
      </w:tr>
      <w:tr w:rsidR="00304A53" w14:paraId="35D98A1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BBD978" w14:textId="77777777" w:rsidR="00304A53" w:rsidRDefault="00304A53">
            <w:r>
              <w:t xml:space="preserve">107536923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92A2DE" w14:textId="77777777" w:rsidR="00304A53" w:rsidRDefault="00304A53">
            <w:r>
              <w:t xml:space="preserve">A15M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7EE310" w14:textId="77777777" w:rsidR="00304A53" w:rsidRDefault="00304A53">
            <w:pPr>
              <w:jc w:val="right"/>
            </w:pPr>
            <w:r>
              <w:t xml:space="preserve">16 </w:t>
            </w:r>
          </w:p>
        </w:tc>
      </w:tr>
    </w:tbl>
    <w:p w14:paraId="7592A349" w14:textId="77777777" w:rsidR="007C56CA" w:rsidRDefault="007C56CA" w:rsidP="008E4BA9">
      <w:pPr>
        <w:rPr>
          <w:rFonts w:ascii="Arial" w:hAnsi="Arial" w:cs="Arial"/>
        </w:rPr>
      </w:pPr>
    </w:p>
    <w:p w14:paraId="158F240E" w14:textId="0C3CBBE2" w:rsidR="007C14A3" w:rsidRPr="00445D87" w:rsidRDefault="007C56CA" w:rsidP="008E4BA9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</w:p>
    <w:p w14:paraId="2F66DC5E" w14:textId="77777777" w:rsidR="007C14A3" w:rsidRDefault="007C14A3" w:rsidP="008E4BA9">
      <w:pPr>
        <w:rPr>
          <w:rFonts w:ascii="Arial" w:hAnsi="Arial" w:cs="Arial"/>
        </w:rPr>
      </w:pPr>
    </w:p>
    <w:p w14:paraId="6199EDA8" w14:textId="1E5C12F2" w:rsidR="00304A53" w:rsidRDefault="005E5575" w:rsidP="008E4BA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F8F67" wp14:editId="60FE2BE9">
                <wp:simplePos x="0" y="0"/>
                <wp:positionH relativeFrom="column">
                  <wp:posOffset>33020</wp:posOffset>
                </wp:positionH>
                <wp:positionV relativeFrom="paragraph">
                  <wp:posOffset>78740</wp:posOffset>
                </wp:positionV>
                <wp:extent cx="1244600" cy="245533"/>
                <wp:effectExtent l="0" t="0" r="0" b="0"/>
                <wp:wrapNone/>
                <wp:docPr id="112536912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B7879" w14:textId="5B43E9CE" w:rsidR="005E5575" w:rsidRPr="005E5575" w:rsidRDefault="005E557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E557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D4F8F67" id="Text Box 10" o:spid="_x0000_s1070" type="#_x0000_t202" style="position:absolute;margin-left:2.6pt;margin-top:6.2pt;width:98pt;height:1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" fillcolor="white [3201]" stroked="f" strokeweight=".5pt">
                <v:textbox>
                  <w:txbxContent>
                    <w:p w14:paraId="33FB7879" w14:textId="5B43E9CE" w:rsidR="005E5575" w:rsidRPr="005E5575" w:rsidRDefault="005E557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E5575">
                        <w:rPr>
                          <w:rFonts w:ascii="Arial" w:hAnsi="Arial" w:cs="Arial"/>
                          <w:b/>
                          <w:bCs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</w:p>
    <w:p w14:paraId="693F3586" w14:textId="77777777" w:rsidR="00304A53" w:rsidRDefault="00304A53" w:rsidP="008E4BA9">
      <w:pPr>
        <w:rPr>
          <w:rFonts w:ascii="Arial" w:hAnsi="Arial" w:cs="Arial"/>
        </w:rPr>
      </w:pPr>
    </w:p>
    <w:tbl>
      <w:tblPr>
        <w:tblW w:w="528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03"/>
        <w:gridCol w:w="1589"/>
        <w:gridCol w:w="1672"/>
        <w:gridCol w:w="1951"/>
        <w:gridCol w:w="2590"/>
      </w:tblGrid>
      <w:tr w:rsidR="00304A53" w14:paraId="722A41A9" w14:textId="77777777" w:rsidTr="000F4CA6">
        <w:trPr>
          <w:tblCellSpacing w:w="15" w:type="dxa"/>
        </w:trPr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F53A4F" w14:textId="77777777" w:rsidR="00304A53" w:rsidRDefault="00304A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INVOICE_NUMBER </w:t>
            </w:r>
          </w:p>
        </w:tc>
        <w:tc>
          <w:tcPr>
            <w:tcW w:w="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CAC05E" w14:textId="77777777" w:rsidR="00304A53" w:rsidRDefault="00304A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IDATE 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429D8F" w14:textId="77777777" w:rsidR="00304A53" w:rsidRDefault="00304A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VAT_TOTAL 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A32E65" w14:textId="77777777" w:rsidR="00304A53" w:rsidRDefault="00304A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TOTAL_VALUE </w:t>
            </w:r>
          </w:p>
        </w:tc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37C26B" w14:textId="77777777" w:rsidR="00304A53" w:rsidRDefault="007C14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SUPPLIER_NUMBER</w:t>
            </w:r>
          </w:p>
        </w:tc>
      </w:tr>
      <w:tr w:rsidR="00304A53" w14:paraId="6638B593" w14:textId="77777777" w:rsidTr="000F4CA6">
        <w:trPr>
          <w:tblCellSpacing w:w="15" w:type="dxa"/>
        </w:trPr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25D279" w14:textId="77777777" w:rsidR="00304A53" w:rsidRDefault="00304A53">
            <w:r>
              <w:t xml:space="preserve">100001 </w:t>
            </w:r>
          </w:p>
        </w:tc>
        <w:tc>
          <w:tcPr>
            <w:tcW w:w="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086351" w14:textId="64F1E10F" w:rsidR="00304A53" w:rsidRDefault="00304A53">
            <w:r>
              <w:t>01-NOV-</w:t>
            </w:r>
            <w:r w:rsidR="005A4617">
              <w:t>23</w:t>
            </w:r>
            <w:r>
              <w:t xml:space="preserve"> 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D701D3" w14:textId="77777777" w:rsidR="00304A53" w:rsidRDefault="00304A53">
            <w:pPr>
              <w:jc w:val="right"/>
            </w:pPr>
            <w:r>
              <w:t xml:space="preserve">1.42 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6DEEF7" w14:textId="77777777" w:rsidR="00304A53" w:rsidRDefault="00304A53">
            <w:pPr>
              <w:jc w:val="right"/>
            </w:pPr>
            <w:r>
              <w:t xml:space="preserve">8.1 </w:t>
            </w:r>
          </w:p>
        </w:tc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75688C" w14:textId="77777777" w:rsidR="00304A53" w:rsidRDefault="00304A53">
            <w:r>
              <w:t xml:space="preserve">N001 </w:t>
            </w:r>
          </w:p>
        </w:tc>
      </w:tr>
      <w:tr w:rsidR="00304A53" w14:paraId="5293F901" w14:textId="77777777" w:rsidTr="000F4CA6">
        <w:trPr>
          <w:tblCellSpacing w:w="15" w:type="dxa"/>
        </w:trPr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9AA5C4" w14:textId="77777777" w:rsidR="00304A53" w:rsidRDefault="00304A53">
            <w:r>
              <w:t xml:space="preserve">100002 </w:t>
            </w:r>
          </w:p>
        </w:tc>
        <w:tc>
          <w:tcPr>
            <w:tcW w:w="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D6101E" w14:textId="745F6E0B" w:rsidR="00304A53" w:rsidRDefault="00304A53">
            <w:r>
              <w:t>01-NOV-</w:t>
            </w:r>
            <w:r w:rsidR="005A4617">
              <w:t>23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35266A" w14:textId="77777777" w:rsidR="00304A53" w:rsidRDefault="00304A53">
            <w:pPr>
              <w:jc w:val="right"/>
            </w:pPr>
            <w:r>
              <w:t xml:space="preserve">12.39 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0F9058" w14:textId="77777777" w:rsidR="00304A53" w:rsidRDefault="00304A53">
            <w:pPr>
              <w:jc w:val="right"/>
            </w:pPr>
            <w:r>
              <w:t xml:space="preserve">70.77 </w:t>
            </w:r>
          </w:p>
        </w:tc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213FA8" w14:textId="77777777" w:rsidR="00304A53" w:rsidRDefault="00304A53">
            <w:r>
              <w:t xml:space="preserve">S001 </w:t>
            </w:r>
          </w:p>
        </w:tc>
      </w:tr>
      <w:tr w:rsidR="00304A53" w14:paraId="05EAF122" w14:textId="77777777" w:rsidTr="000F4CA6">
        <w:trPr>
          <w:tblCellSpacing w:w="15" w:type="dxa"/>
        </w:trPr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C487A3" w14:textId="77777777" w:rsidR="00304A53" w:rsidRDefault="00304A53">
            <w:r>
              <w:t xml:space="preserve">100003 </w:t>
            </w:r>
          </w:p>
        </w:tc>
        <w:tc>
          <w:tcPr>
            <w:tcW w:w="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943DC0" w14:textId="5CAE9733" w:rsidR="00304A53" w:rsidRDefault="00304A53">
            <w:r>
              <w:t>02-NOV-</w:t>
            </w:r>
            <w:r w:rsidR="005A4617">
              <w:t>23</w:t>
            </w:r>
            <w:r>
              <w:t xml:space="preserve"> 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11B7CE" w14:textId="77777777" w:rsidR="00304A53" w:rsidRDefault="00304A53">
            <w:pPr>
              <w:jc w:val="right"/>
            </w:pPr>
            <w:r>
              <w:t xml:space="preserve">33.49 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5377F" w14:textId="77777777" w:rsidR="00304A53" w:rsidRDefault="00304A53">
            <w:pPr>
              <w:jc w:val="right"/>
            </w:pPr>
            <w:r>
              <w:t xml:space="preserve">144.79 </w:t>
            </w:r>
          </w:p>
        </w:tc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EEDEED" w14:textId="77777777" w:rsidR="00304A53" w:rsidRDefault="00304A53">
            <w:r>
              <w:t xml:space="preserve">N001 </w:t>
            </w:r>
          </w:p>
        </w:tc>
      </w:tr>
      <w:tr w:rsidR="00304A53" w14:paraId="3F976DCE" w14:textId="77777777" w:rsidTr="000F4CA6">
        <w:trPr>
          <w:tblCellSpacing w:w="15" w:type="dxa"/>
        </w:trPr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316053" w14:textId="77777777" w:rsidR="00304A53" w:rsidRDefault="00304A53">
            <w:r>
              <w:t xml:space="preserve">100004 </w:t>
            </w:r>
          </w:p>
        </w:tc>
        <w:tc>
          <w:tcPr>
            <w:tcW w:w="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4901C0" w14:textId="2E8C41EC" w:rsidR="00304A53" w:rsidRDefault="00304A53">
            <w:r>
              <w:t>02-NOV-</w:t>
            </w:r>
            <w:r w:rsidR="005A4617">
              <w:t>23</w:t>
            </w:r>
            <w:r>
              <w:t xml:space="preserve"> 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D52C64" w14:textId="77777777" w:rsidR="00304A53" w:rsidRDefault="00304A53">
            <w:pPr>
              <w:jc w:val="right"/>
            </w:pPr>
            <w:r>
              <w:t xml:space="preserve">14.26 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14EC17" w14:textId="77777777" w:rsidR="00304A53" w:rsidRDefault="00304A53">
            <w:pPr>
              <w:jc w:val="right"/>
            </w:pPr>
            <w:r>
              <w:t xml:space="preserve">351.49 </w:t>
            </w:r>
          </w:p>
        </w:tc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B2208D" w14:textId="77777777" w:rsidR="00304A53" w:rsidRDefault="00304A53">
            <w:r>
              <w:t xml:space="preserve">O001 </w:t>
            </w:r>
          </w:p>
        </w:tc>
      </w:tr>
      <w:tr w:rsidR="00304A53" w14:paraId="79F8CF83" w14:textId="77777777" w:rsidTr="000F4CA6">
        <w:trPr>
          <w:tblCellSpacing w:w="15" w:type="dxa"/>
        </w:trPr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5C5499" w14:textId="77777777" w:rsidR="00304A53" w:rsidRDefault="00304A53">
            <w:r>
              <w:t xml:space="preserve">100005 </w:t>
            </w:r>
          </w:p>
        </w:tc>
        <w:tc>
          <w:tcPr>
            <w:tcW w:w="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26467B" w14:textId="70D8C5C0" w:rsidR="00304A53" w:rsidRDefault="00304A53">
            <w:r>
              <w:t>03-NOV-</w:t>
            </w:r>
            <w:r w:rsidR="005A4617">
              <w:t>23</w:t>
            </w:r>
            <w:r>
              <w:t xml:space="preserve"> 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6A8871" w14:textId="77777777" w:rsidR="00304A53" w:rsidRDefault="00304A53">
            <w:pPr>
              <w:jc w:val="right"/>
            </w:pPr>
            <w:r>
              <w:t xml:space="preserve">192.48 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0133E3" w14:textId="77777777" w:rsidR="00304A53" w:rsidRDefault="00304A53">
            <w:pPr>
              <w:jc w:val="right"/>
            </w:pPr>
            <w:r>
              <w:t xml:space="preserve">1099.87 </w:t>
            </w:r>
          </w:p>
        </w:tc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306754" w14:textId="77777777" w:rsidR="00304A53" w:rsidRDefault="00304A53">
            <w:r>
              <w:t xml:space="preserve">O001 </w:t>
            </w:r>
          </w:p>
        </w:tc>
      </w:tr>
      <w:tr w:rsidR="00304A53" w14:paraId="4AD2CBBA" w14:textId="77777777" w:rsidTr="000F4CA6">
        <w:trPr>
          <w:tblCellSpacing w:w="15" w:type="dxa"/>
        </w:trPr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3DD82A" w14:textId="77777777" w:rsidR="00304A53" w:rsidRDefault="00304A53">
            <w:r>
              <w:t xml:space="preserve">100006 </w:t>
            </w:r>
          </w:p>
        </w:tc>
        <w:tc>
          <w:tcPr>
            <w:tcW w:w="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9A9B99" w14:textId="266369A5" w:rsidR="00304A53" w:rsidRDefault="00304A53">
            <w:r>
              <w:t>03-NOV-</w:t>
            </w:r>
            <w:r w:rsidR="005A4617">
              <w:t>23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501C58" w14:textId="77777777" w:rsidR="00304A53" w:rsidRDefault="00304A53">
            <w:pPr>
              <w:jc w:val="right"/>
            </w:pPr>
            <w:r>
              <w:t xml:space="preserve">35.25 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5C14B0" w14:textId="77777777" w:rsidR="00304A53" w:rsidRDefault="00304A53">
            <w:pPr>
              <w:jc w:val="right"/>
            </w:pPr>
            <w:r>
              <w:t xml:space="preserve">201.41 </w:t>
            </w:r>
          </w:p>
        </w:tc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929109" w14:textId="77777777" w:rsidR="00304A53" w:rsidRDefault="00304A53">
            <w:r>
              <w:t xml:space="preserve">O001 </w:t>
            </w:r>
          </w:p>
        </w:tc>
      </w:tr>
      <w:tr w:rsidR="00304A53" w14:paraId="490180F8" w14:textId="77777777" w:rsidTr="000F4CA6">
        <w:trPr>
          <w:tblCellSpacing w:w="15" w:type="dxa"/>
        </w:trPr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DE8706" w14:textId="77777777" w:rsidR="00304A53" w:rsidRPr="00A2306E" w:rsidRDefault="00304A53">
            <w:r w:rsidRPr="00A2306E">
              <w:t xml:space="preserve">100007 </w:t>
            </w:r>
          </w:p>
        </w:tc>
        <w:tc>
          <w:tcPr>
            <w:tcW w:w="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EEAC99" w14:textId="1424348F" w:rsidR="00304A53" w:rsidRPr="00A2306E" w:rsidRDefault="00304A53">
            <w:r w:rsidRPr="00A2306E">
              <w:t>04-NOV-</w:t>
            </w:r>
            <w:r w:rsidR="005A4617">
              <w:t>23</w:t>
            </w:r>
            <w:r w:rsidRPr="00A2306E">
              <w:t xml:space="preserve"> 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6044FF" w14:textId="77777777" w:rsidR="00304A53" w:rsidRPr="00A2306E" w:rsidRDefault="00304A53">
            <w:pPr>
              <w:jc w:val="right"/>
            </w:pPr>
            <w:r w:rsidRPr="00A2306E">
              <w:t xml:space="preserve">25.79 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43B531" w14:textId="77777777" w:rsidR="00304A53" w:rsidRPr="00A2306E" w:rsidRDefault="00304A53">
            <w:pPr>
              <w:jc w:val="right"/>
            </w:pPr>
            <w:r w:rsidRPr="00A2306E">
              <w:t xml:space="preserve">149.22 </w:t>
            </w:r>
          </w:p>
        </w:tc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8AE861" w14:textId="77777777" w:rsidR="00304A53" w:rsidRPr="00A2306E" w:rsidRDefault="00304A53">
            <w:r w:rsidRPr="00A2306E">
              <w:t xml:space="preserve">O001 </w:t>
            </w:r>
          </w:p>
        </w:tc>
      </w:tr>
      <w:tr w:rsidR="00D148A8" w14:paraId="46A2E2B6" w14:textId="77777777" w:rsidTr="000F4CA6">
        <w:trPr>
          <w:tblCellSpacing w:w="15" w:type="dxa"/>
        </w:trPr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3171A5" w14:textId="1190B55E" w:rsidR="00D148A8" w:rsidRPr="00A2306E" w:rsidRDefault="00D148A8">
            <w:r>
              <w:t>100008</w:t>
            </w:r>
          </w:p>
        </w:tc>
        <w:tc>
          <w:tcPr>
            <w:tcW w:w="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E1CABD" w14:textId="364D1520" w:rsidR="00D148A8" w:rsidRPr="00A2306E" w:rsidRDefault="00A82C6C">
            <w:r>
              <w:t>11-OCT-23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2BA1FC" w14:textId="62CF2398" w:rsidR="00D148A8" w:rsidRPr="00A2306E" w:rsidRDefault="00A82C6C">
            <w:pPr>
              <w:jc w:val="right"/>
            </w:pPr>
            <w:r>
              <w:t>1.42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F1F49F" w14:textId="3F515073" w:rsidR="00D148A8" w:rsidRPr="00A2306E" w:rsidRDefault="00A82C6C">
            <w:pPr>
              <w:jc w:val="right"/>
            </w:pPr>
            <w:r>
              <w:t>8.1</w:t>
            </w:r>
          </w:p>
        </w:tc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425AD2" w14:textId="36A41369" w:rsidR="00D148A8" w:rsidRPr="00A2306E" w:rsidRDefault="00A82C6C">
            <w:r>
              <w:t>N001</w:t>
            </w:r>
          </w:p>
        </w:tc>
      </w:tr>
      <w:tr w:rsidR="00D148A8" w14:paraId="726AEE6F" w14:textId="77777777" w:rsidTr="000F4CA6">
        <w:trPr>
          <w:tblCellSpacing w:w="15" w:type="dxa"/>
        </w:trPr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926146" w14:textId="74207C6C" w:rsidR="00D148A8" w:rsidRPr="00A2306E" w:rsidRDefault="00D148A8">
            <w:r>
              <w:t>100009</w:t>
            </w:r>
          </w:p>
        </w:tc>
        <w:tc>
          <w:tcPr>
            <w:tcW w:w="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AA5A6C" w14:textId="4AE6C7EF" w:rsidR="00D148A8" w:rsidRPr="00A2306E" w:rsidRDefault="00A82C6C">
            <w:r>
              <w:t>10-OCT-23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5BD095" w14:textId="6497790E" w:rsidR="00D148A8" w:rsidRPr="00A2306E" w:rsidRDefault="00A82C6C">
            <w:pPr>
              <w:jc w:val="right"/>
            </w:pPr>
            <w:r>
              <w:t>1.42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5D9FED" w14:textId="3CF0EE07" w:rsidR="00D148A8" w:rsidRPr="00A2306E" w:rsidRDefault="00A82C6C">
            <w:pPr>
              <w:jc w:val="right"/>
            </w:pPr>
            <w:r>
              <w:t>8.1</w:t>
            </w:r>
          </w:p>
        </w:tc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CCF8A1" w14:textId="2409789C" w:rsidR="00D148A8" w:rsidRPr="00A2306E" w:rsidRDefault="00A82C6C">
            <w:r>
              <w:t>N001</w:t>
            </w:r>
          </w:p>
        </w:tc>
      </w:tr>
      <w:tr w:rsidR="00D148A8" w14:paraId="61DC5AFE" w14:textId="77777777" w:rsidTr="000F4CA6">
        <w:trPr>
          <w:tblCellSpacing w:w="15" w:type="dxa"/>
        </w:trPr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9D5FD6" w14:textId="3C843A4C" w:rsidR="00D148A8" w:rsidRPr="00A2306E" w:rsidRDefault="00D148A8">
            <w:r>
              <w:t>100010</w:t>
            </w:r>
          </w:p>
        </w:tc>
        <w:tc>
          <w:tcPr>
            <w:tcW w:w="8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724F09" w14:textId="0CF179EA" w:rsidR="00D148A8" w:rsidRPr="00A2306E" w:rsidRDefault="00A82C6C">
            <w:r>
              <w:t>11-OCT-23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4EF240" w14:textId="47ACC838" w:rsidR="00D148A8" w:rsidRPr="00A2306E" w:rsidRDefault="00A82C6C">
            <w:pPr>
              <w:jc w:val="right"/>
            </w:pPr>
            <w:r>
              <w:t>12.39</w:t>
            </w:r>
          </w:p>
        </w:tc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B03CE5" w14:textId="58EA50EF" w:rsidR="00D148A8" w:rsidRPr="00A2306E" w:rsidRDefault="00A82C6C">
            <w:pPr>
              <w:jc w:val="right"/>
            </w:pPr>
            <w:r>
              <w:t>70.77</w:t>
            </w:r>
          </w:p>
        </w:tc>
        <w:tc>
          <w:tcPr>
            <w:tcW w:w="13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1CE726" w14:textId="6003128F" w:rsidR="00D148A8" w:rsidRPr="00A2306E" w:rsidRDefault="00A82C6C">
            <w:r>
              <w:t>S001</w:t>
            </w:r>
          </w:p>
        </w:tc>
      </w:tr>
    </w:tbl>
    <w:p w14:paraId="59BD789E" w14:textId="77777777" w:rsidR="00304A53" w:rsidRDefault="00304A53" w:rsidP="008E4BA9">
      <w:pPr>
        <w:rPr>
          <w:rFonts w:ascii="Arial" w:hAnsi="Arial" w:cs="Arial"/>
        </w:rPr>
      </w:pPr>
    </w:p>
    <w:p w14:paraId="54C9387D" w14:textId="62C01767" w:rsidR="00E33850" w:rsidRPr="00445D87" w:rsidRDefault="00F372A6" w:rsidP="008E4BA9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</w:p>
    <w:p w14:paraId="4688ED40" w14:textId="60815D80" w:rsidR="00E33850" w:rsidRDefault="005E5575" w:rsidP="008E4BA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CE5DE" wp14:editId="2F3B6EEC">
                <wp:simplePos x="0" y="0"/>
                <wp:positionH relativeFrom="column">
                  <wp:posOffset>-373380</wp:posOffset>
                </wp:positionH>
                <wp:positionV relativeFrom="paragraph">
                  <wp:posOffset>203200</wp:posOffset>
                </wp:positionV>
                <wp:extent cx="1540933" cy="296333"/>
                <wp:effectExtent l="0" t="0" r="0" b="0"/>
                <wp:wrapNone/>
                <wp:docPr id="77637569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933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C21DB" w14:textId="3FBB8106" w:rsidR="005E5575" w:rsidRPr="005E5575" w:rsidRDefault="005E557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E557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INVOICE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DECE5DE" id="Text Box 11" o:spid="_x0000_s1071" type="#_x0000_t202" style="position:absolute;margin-left:-29.4pt;margin-top:16pt;width:121.35pt;height:2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" fillcolor="white [3201]" stroked="f" strokeweight=".5pt">
                <v:textbox>
                  <w:txbxContent>
                    <w:p w14:paraId="55BC21DB" w14:textId="3FBB8106" w:rsidR="005E5575" w:rsidRPr="005E5575" w:rsidRDefault="005E557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E5575">
                        <w:rPr>
                          <w:rFonts w:ascii="Arial" w:hAnsi="Arial" w:cs="Arial"/>
                          <w:b/>
                          <w:bCs/>
                        </w:rPr>
                        <w:t>INVOICE DETAIL</w:t>
                      </w:r>
                    </w:p>
                  </w:txbxContent>
                </v:textbox>
              </v:shape>
            </w:pict>
          </mc:Fallback>
        </mc:AlternateContent>
      </w:r>
    </w:p>
    <w:p w14:paraId="39DA9941" w14:textId="7F8DC8FC" w:rsidR="00304A53" w:rsidRPr="00C2673C" w:rsidRDefault="00304A53" w:rsidP="008E4BA9">
      <w:pPr>
        <w:rPr>
          <w:b/>
        </w:rPr>
      </w:pPr>
    </w:p>
    <w:p w14:paraId="12363380" w14:textId="77777777" w:rsidR="00D242D1" w:rsidRDefault="00D242D1" w:rsidP="008E4BA9">
      <w:pPr>
        <w:rPr>
          <w:rFonts w:ascii="Arial" w:hAnsi="Arial" w:cs="Arial"/>
        </w:rPr>
      </w:pPr>
    </w:p>
    <w:tbl>
      <w:tblPr>
        <w:tblW w:w="5492" w:type="pct"/>
        <w:tblCellSpacing w:w="15" w:type="dxa"/>
        <w:tblInd w:w="-6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98"/>
        <w:gridCol w:w="2083"/>
        <w:gridCol w:w="1854"/>
        <w:gridCol w:w="1593"/>
        <w:gridCol w:w="1243"/>
      </w:tblGrid>
      <w:tr w:rsidR="00D242D1" w14:paraId="311E2E18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6263A8" w14:textId="77777777" w:rsidR="00D242D1" w:rsidRDefault="00D24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INVOICE_NUMBER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95F9AD" w14:textId="77777777" w:rsidR="00D242D1" w:rsidRDefault="00D24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PART_NUMBER_WITH_PREFIX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982CED" w14:textId="77777777" w:rsidR="00D242D1" w:rsidRDefault="00D24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QUANTITY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005A16" w14:textId="77777777" w:rsidR="00D242D1" w:rsidRDefault="00D24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NET_PRICE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8CDD9A" w14:textId="77777777" w:rsidR="00D242D1" w:rsidRDefault="00D24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NET_VAT </w:t>
            </w:r>
          </w:p>
        </w:tc>
      </w:tr>
      <w:tr w:rsidR="00D242D1" w14:paraId="649BF03C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DB1DB1" w14:textId="77777777" w:rsidR="00D242D1" w:rsidRDefault="00D242D1">
            <w:r>
              <w:t xml:space="preserve">100001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0EFA60" w14:textId="77777777" w:rsidR="00D242D1" w:rsidRDefault="00D242D1">
            <w:r>
              <w:t xml:space="preserve">104531331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A7FE14" w14:textId="77777777" w:rsidR="00D242D1" w:rsidRDefault="00D242D1">
            <w:pPr>
              <w:jc w:val="right"/>
            </w:pPr>
            <w:r>
              <w:t xml:space="preserve">2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CB30DC" w14:textId="77777777" w:rsidR="00D242D1" w:rsidRDefault="00D242D1">
            <w:pPr>
              <w:jc w:val="right"/>
            </w:pPr>
            <w:r>
              <w:t xml:space="preserve">7.36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1E61D4" w14:textId="77777777" w:rsidR="00D242D1" w:rsidRDefault="00D242D1">
            <w:pPr>
              <w:jc w:val="right"/>
            </w:pPr>
            <w:r>
              <w:t xml:space="preserve">1.29 </w:t>
            </w:r>
          </w:p>
        </w:tc>
      </w:tr>
      <w:tr w:rsidR="00D242D1" w14:paraId="6CE6DDA0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5C0F21" w14:textId="77777777" w:rsidR="00D242D1" w:rsidRPr="00A2306E" w:rsidRDefault="00D242D1">
            <w:r w:rsidRPr="00A2306E">
              <w:t xml:space="preserve">100001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BD3CF4" w14:textId="77777777" w:rsidR="00D242D1" w:rsidRPr="00A2306E" w:rsidRDefault="00D242D1">
            <w:r w:rsidRPr="00A2306E">
              <w:t xml:space="preserve">104246112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D83FEB" w14:textId="77777777" w:rsidR="00D242D1" w:rsidRPr="00A2306E" w:rsidRDefault="00D242D1">
            <w:pPr>
              <w:jc w:val="right"/>
            </w:pPr>
            <w:r w:rsidRPr="00A2306E">
              <w:t xml:space="preserve">1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190E0F" w14:textId="77777777" w:rsidR="00D242D1" w:rsidRPr="00A2306E" w:rsidRDefault="00D242D1">
            <w:pPr>
              <w:jc w:val="right"/>
            </w:pPr>
            <w:r w:rsidRPr="00A2306E">
              <w:t xml:space="preserve">.74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3D40AB" w14:textId="77777777" w:rsidR="00D242D1" w:rsidRPr="00A2306E" w:rsidRDefault="00D242D1">
            <w:pPr>
              <w:jc w:val="right"/>
            </w:pPr>
            <w:r w:rsidRPr="00A2306E">
              <w:t xml:space="preserve">.13 </w:t>
            </w:r>
          </w:p>
        </w:tc>
      </w:tr>
      <w:tr w:rsidR="00D242D1" w14:paraId="1729C559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D1268D" w14:textId="77777777" w:rsidR="00D242D1" w:rsidRDefault="00D242D1">
            <w:r>
              <w:t xml:space="preserve">100002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C0F0EC" w14:textId="77777777" w:rsidR="00D242D1" w:rsidRDefault="00D242D1">
            <w:r>
              <w:t xml:space="preserve">1055557379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5E777C3" w14:textId="77777777" w:rsidR="00D242D1" w:rsidRDefault="00D242D1">
            <w:pPr>
              <w:jc w:val="right"/>
            </w:pPr>
            <w:r>
              <w:t xml:space="preserve">1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EA2823" w14:textId="77777777" w:rsidR="00D242D1" w:rsidRDefault="00D242D1">
            <w:pPr>
              <w:jc w:val="right"/>
            </w:pPr>
            <w:r>
              <w:t xml:space="preserve">12.62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12BEAE" w14:textId="77777777" w:rsidR="00D242D1" w:rsidRDefault="00D242D1">
            <w:pPr>
              <w:jc w:val="right"/>
            </w:pPr>
            <w:r>
              <w:t xml:space="preserve">2.21 </w:t>
            </w:r>
          </w:p>
        </w:tc>
      </w:tr>
      <w:tr w:rsidR="00D242D1" w14:paraId="5EB5764B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849A49" w14:textId="77777777" w:rsidR="00D242D1" w:rsidRDefault="00D242D1">
            <w:r>
              <w:t xml:space="preserve">100002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1FA9C7" w14:textId="77777777" w:rsidR="00D242D1" w:rsidRDefault="00D242D1">
            <w:r>
              <w:t xml:space="preserve">109178336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C1072B" w14:textId="77777777" w:rsidR="00D242D1" w:rsidRDefault="00D242D1">
            <w:pPr>
              <w:jc w:val="right"/>
            </w:pPr>
            <w:r>
              <w:t xml:space="preserve">1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3CC839" w14:textId="77777777" w:rsidR="00D242D1" w:rsidRDefault="00D242D1">
            <w:pPr>
              <w:jc w:val="right"/>
            </w:pPr>
            <w:r>
              <w:t xml:space="preserve">12.29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DA171D" w14:textId="77777777" w:rsidR="00D242D1" w:rsidRDefault="00D242D1">
            <w:pPr>
              <w:jc w:val="right"/>
            </w:pPr>
            <w:r>
              <w:t xml:space="preserve">2.15 </w:t>
            </w:r>
          </w:p>
        </w:tc>
      </w:tr>
      <w:tr w:rsidR="00D242D1" w14:paraId="4FA0F740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881560" w14:textId="77777777" w:rsidR="00D242D1" w:rsidRDefault="00D242D1">
            <w:r>
              <w:t xml:space="preserve">100002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A906EC" w14:textId="07965EFE" w:rsidR="00D242D1" w:rsidRDefault="00D242D1">
            <w:r>
              <w:t xml:space="preserve">107585086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7B801A" w14:textId="77777777" w:rsidR="00D242D1" w:rsidRDefault="00D242D1">
            <w:pPr>
              <w:jc w:val="right"/>
            </w:pPr>
            <w:r>
              <w:t xml:space="preserve">1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EE1C4B" w14:textId="77777777" w:rsidR="00D242D1" w:rsidRDefault="00D242D1">
            <w:pPr>
              <w:jc w:val="right"/>
            </w:pPr>
            <w:r>
              <w:t xml:space="preserve">43.93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C04197" w14:textId="77777777" w:rsidR="00D242D1" w:rsidRDefault="00D242D1">
            <w:pPr>
              <w:jc w:val="right"/>
            </w:pPr>
            <w:r>
              <w:t xml:space="preserve">7.47 </w:t>
            </w:r>
          </w:p>
        </w:tc>
      </w:tr>
      <w:tr w:rsidR="00D242D1" w14:paraId="3D765FA4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3A3155" w14:textId="77777777" w:rsidR="00D242D1" w:rsidRDefault="00D242D1">
            <w:r>
              <w:t xml:space="preserve">100002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8376F9" w14:textId="77777777" w:rsidR="00D242D1" w:rsidRDefault="00D242D1">
            <w:r>
              <w:t xml:space="preserve">108373078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781A48" w14:textId="77777777" w:rsidR="00D242D1" w:rsidRDefault="00D242D1">
            <w:pPr>
              <w:jc w:val="right"/>
            </w:pPr>
            <w:r>
              <w:t xml:space="preserve">2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94FE52" w14:textId="77777777" w:rsidR="00D242D1" w:rsidRDefault="00D242D1">
            <w:pPr>
              <w:jc w:val="right"/>
            </w:pPr>
            <w:r>
              <w:t xml:space="preserve">1.93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ED522D" w14:textId="77777777" w:rsidR="00D242D1" w:rsidRDefault="00D242D1">
            <w:pPr>
              <w:jc w:val="right"/>
            </w:pPr>
            <w:r>
              <w:t xml:space="preserve">.23 </w:t>
            </w:r>
          </w:p>
        </w:tc>
      </w:tr>
      <w:tr w:rsidR="00D242D1" w14:paraId="659207D5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3FE183" w14:textId="77777777" w:rsidR="00D242D1" w:rsidRDefault="00D242D1">
            <w:r>
              <w:t xml:space="preserve">100003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BB0448" w14:textId="77777777" w:rsidR="00D242D1" w:rsidRDefault="00D242D1">
            <w:r>
              <w:t xml:space="preserve">1055556404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9FFFA5" w14:textId="77777777" w:rsidR="00D242D1" w:rsidRDefault="00D242D1">
            <w:pPr>
              <w:jc w:val="right"/>
            </w:pPr>
            <w:r>
              <w:t xml:space="preserve">2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1F38D7" w14:textId="77777777" w:rsidR="00D242D1" w:rsidRDefault="00D242D1">
            <w:pPr>
              <w:jc w:val="right"/>
            </w:pPr>
            <w:r>
              <w:t xml:space="preserve">10.22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D474D0" w14:textId="77777777" w:rsidR="00D242D1" w:rsidRDefault="00D242D1">
            <w:pPr>
              <w:jc w:val="right"/>
            </w:pPr>
            <w:r>
              <w:t xml:space="preserve">1.79 </w:t>
            </w:r>
          </w:p>
        </w:tc>
      </w:tr>
      <w:tr w:rsidR="00D242D1" w14:paraId="0AEF7E1C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436007" w14:textId="77777777" w:rsidR="00D242D1" w:rsidRDefault="00D242D1">
            <w:r>
              <w:t xml:space="preserve">100003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C7CABA" w14:textId="77777777" w:rsidR="00D242D1" w:rsidRDefault="00D242D1">
            <w:r>
              <w:t xml:space="preserve">107522733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B927C6" w14:textId="77777777" w:rsidR="00D242D1" w:rsidRDefault="00D242D1">
            <w:pPr>
              <w:jc w:val="right"/>
            </w:pPr>
            <w:r>
              <w:t xml:space="preserve">4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37A77A" w14:textId="77777777" w:rsidR="00D242D1" w:rsidRDefault="00D242D1">
            <w:pPr>
              <w:jc w:val="right"/>
            </w:pPr>
            <w:r>
              <w:t xml:space="preserve">117.32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20D746" w14:textId="77777777" w:rsidR="00D242D1" w:rsidRDefault="00D242D1">
            <w:pPr>
              <w:jc w:val="right"/>
            </w:pPr>
            <w:r>
              <w:t xml:space="preserve">20.53 </w:t>
            </w:r>
          </w:p>
        </w:tc>
      </w:tr>
      <w:tr w:rsidR="00D242D1" w14:paraId="1AB4D964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C5BE4F" w14:textId="77777777" w:rsidR="00D242D1" w:rsidRDefault="00D242D1">
            <w:r>
              <w:t xml:space="preserve">100003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2290C6" w14:textId="77777777" w:rsidR="00D242D1" w:rsidRDefault="00D242D1">
            <w:r>
              <w:t xml:space="preserve">1093185049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18DEFD" w14:textId="77777777" w:rsidR="00D242D1" w:rsidRDefault="00D242D1">
            <w:pPr>
              <w:jc w:val="right"/>
            </w:pPr>
            <w:r>
              <w:t xml:space="preserve">1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2F4854" w14:textId="77777777" w:rsidR="00D242D1" w:rsidRDefault="00D242D1">
            <w:pPr>
              <w:jc w:val="right"/>
            </w:pPr>
            <w:r>
              <w:t xml:space="preserve">16.78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F6B61A" w14:textId="77777777" w:rsidR="00D242D1" w:rsidRDefault="00D242D1">
            <w:pPr>
              <w:jc w:val="right"/>
            </w:pPr>
            <w:r>
              <w:t xml:space="preserve">2.94 </w:t>
            </w:r>
          </w:p>
        </w:tc>
      </w:tr>
      <w:tr w:rsidR="00D242D1" w14:paraId="5DFDEC7E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0491EB" w14:textId="77777777" w:rsidR="00D242D1" w:rsidRDefault="00D242D1">
            <w:r>
              <w:t xml:space="preserve">100003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5EADDF" w14:textId="77777777" w:rsidR="00D242D1" w:rsidRDefault="00D242D1">
            <w:r>
              <w:t xml:space="preserve">1012795070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414B7B" w14:textId="77777777" w:rsidR="00D242D1" w:rsidRDefault="00D242D1">
            <w:pPr>
              <w:jc w:val="right"/>
            </w:pPr>
            <w:r>
              <w:t xml:space="preserve">100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F9971B" w14:textId="77777777" w:rsidR="00D242D1" w:rsidRDefault="00D242D1">
            <w:pPr>
              <w:jc w:val="right"/>
            </w:pPr>
            <w:r>
              <w:t xml:space="preserve">47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26D674" w14:textId="77777777" w:rsidR="00D242D1" w:rsidRDefault="00D242D1">
            <w:pPr>
              <w:jc w:val="right"/>
            </w:pPr>
            <w:r>
              <w:t xml:space="preserve">8.23 </w:t>
            </w:r>
          </w:p>
        </w:tc>
      </w:tr>
      <w:tr w:rsidR="00D242D1" w14:paraId="10D89629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667B22" w14:textId="77777777" w:rsidR="00D242D1" w:rsidRDefault="00D242D1">
            <w:r>
              <w:t xml:space="preserve">100004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8EADA2" w14:textId="77777777" w:rsidR="00D242D1" w:rsidRDefault="00D242D1">
            <w:r>
              <w:t xml:space="preserve">1093185050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A7D115" w14:textId="77777777" w:rsidR="00D242D1" w:rsidRDefault="00D242D1">
            <w:pPr>
              <w:jc w:val="right"/>
            </w:pPr>
            <w:r>
              <w:t xml:space="preserve">1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0CD312" w14:textId="77777777" w:rsidR="00D242D1" w:rsidRDefault="00D242D1">
            <w:pPr>
              <w:jc w:val="right"/>
            </w:pPr>
            <w:r>
              <w:t xml:space="preserve">16.62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0A151C" w14:textId="77777777" w:rsidR="00D242D1" w:rsidRDefault="00D242D1">
            <w:pPr>
              <w:jc w:val="right"/>
            </w:pPr>
            <w:r>
              <w:t xml:space="preserve">2.91 </w:t>
            </w:r>
          </w:p>
        </w:tc>
      </w:tr>
      <w:tr w:rsidR="00D242D1" w14:paraId="00646E6F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056534" w14:textId="77777777" w:rsidR="00D242D1" w:rsidRDefault="00D242D1">
            <w:r>
              <w:t xml:space="preserve">100004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087294" w14:textId="77777777" w:rsidR="00D242D1" w:rsidRDefault="00D242D1">
            <w:r>
              <w:t xml:space="preserve">109178336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2066D1" w14:textId="77777777" w:rsidR="00D242D1" w:rsidRDefault="00D242D1">
            <w:pPr>
              <w:jc w:val="right"/>
            </w:pPr>
            <w:r>
              <w:t xml:space="preserve">3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152B9B" w14:textId="77777777" w:rsidR="00D242D1" w:rsidRDefault="00D242D1">
            <w:pPr>
              <w:jc w:val="right"/>
            </w:pPr>
            <w:r>
              <w:t xml:space="preserve">36.87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369E52" w14:textId="77777777" w:rsidR="00D242D1" w:rsidRDefault="00D242D1">
            <w:pPr>
              <w:jc w:val="right"/>
            </w:pPr>
            <w:r>
              <w:t xml:space="preserve">6.45 </w:t>
            </w:r>
          </w:p>
        </w:tc>
      </w:tr>
      <w:tr w:rsidR="00D242D1" w14:paraId="24EBF7D5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ED461B" w14:textId="77777777" w:rsidR="00D242D1" w:rsidRDefault="00D242D1">
            <w:r>
              <w:t xml:space="preserve">100004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A752F9" w14:textId="77777777" w:rsidR="00D242D1" w:rsidRDefault="00D242D1">
            <w:r>
              <w:t xml:space="preserve">1012795070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270887" w14:textId="77777777" w:rsidR="00D242D1" w:rsidRDefault="00D242D1">
            <w:pPr>
              <w:jc w:val="right"/>
            </w:pPr>
            <w:r>
              <w:t xml:space="preserve">10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7EF65E" w14:textId="77777777" w:rsidR="00D242D1" w:rsidRDefault="00D242D1">
            <w:pPr>
              <w:jc w:val="right"/>
            </w:pPr>
            <w:r>
              <w:t xml:space="preserve">4.7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BE2707" w14:textId="77777777" w:rsidR="00D242D1" w:rsidRDefault="00D242D1">
            <w:pPr>
              <w:jc w:val="right"/>
            </w:pPr>
            <w:r>
              <w:t xml:space="preserve">.82 </w:t>
            </w:r>
          </w:p>
        </w:tc>
      </w:tr>
      <w:tr w:rsidR="00D242D1" w14:paraId="42466639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8F7A61" w14:textId="77777777" w:rsidR="00D242D1" w:rsidRDefault="00D242D1">
            <w:r>
              <w:t xml:space="preserve">100004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56801B" w14:textId="2EC6DD9D" w:rsidR="00D242D1" w:rsidRDefault="00D242D1">
            <w:r>
              <w:t xml:space="preserve">107522733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7D4D60" w14:textId="77777777" w:rsidR="00D242D1" w:rsidRDefault="00D242D1">
            <w:pPr>
              <w:jc w:val="right"/>
            </w:pPr>
            <w:r>
              <w:t xml:space="preserve">10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0E0CE0" w14:textId="77777777" w:rsidR="00D242D1" w:rsidRDefault="00D242D1">
            <w:pPr>
              <w:jc w:val="right"/>
            </w:pPr>
            <w:r>
              <w:t xml:space="preserve">293.3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10E5A3" w14:textId="77777777" w:rsidR="00D242D1" w:rsidRDefault="00D242D1">
            <w:pPr>
              <w:jc w:val="right"/>
            </w:pPr>
            <w:r>
              <w:t xml:space="preserve">4.08 </w:t>
            </w:r>
          </w:p>
        </w:tc>
      </w:tr>
      <w:tr w:rsidR="00D242D1" w14:paraId="003B7CDB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CC618A" w14:textId="77777777" w:rsidR="00D242D1" w:rsidRDefault="00D242D1">
            <w:r>
              <w:t xml:space="preserve">100006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C6B3E4" w14:textId="77777777" w:rsidR="00D242D1" w:rsidRDefault="00D242D1">
            <w:r>
              <w:t xml:space="preserve">107536923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EFF39E" w14:textId="77777777" w:rsidR="00D242D1" w:rsidRDefault="00D242D1">
            <w:pPr>
              <w:jc w:val="right"/>
            </w:pPr>
            <w:r>
              <w:t xml:space="preserve">1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61BA4E" w14:textId="77777777" w:rsidR="00D242D1" w:rsidRDefault="00D242D1">
            <w:pPr>
              <w:jc w:val="right"/>
            </w:pPr>
            <w:r>
              <w:t xml:space="preserve">201.41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352E3B" w14:textId="77777777" w:rsidR="00D242D1" w:rsidRDefault="00D242D1">
            <w:pPr>
              <w:jc w:val="right"/>
            </w:pPr>
            <w:r>
              <w:t xml:space="preserve">35.25 </w:t>
            </w:r>
          </w:p>
        </w:tc>
      </w:tr>
      <w:tr w:rsidR="00D242D1" w14:paraId="4D1BD0C9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3194DC" w14:textId="77777777" w:rsidR="00D242D1" w:rsidRDefault="00D242D1">
            <w:r>
              <w:t xml:space="preserve">100007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287159" w14:textId="77777777" w:rsidR="00D242D1" w:rsidRDefault="00D242D1">
            <w:r>
              <w:t xml:space="preserve">108373078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9138BC" w14:textId="77777777" w:rsidR="00D242D1" w:rsidRDefault="00D242D1">
            <w:pPr>
              <w:jc w:val="right"/>
            </w:pPr>
            <w:r>
              <w:t xml:space="preserve">1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3A7058" w14:textId="77777777" w:rsidR="00D242D1" w:rsidRDefault="00D242D1">
            <w:pPr>
              <w:jc w:val="right"/>
            </w:pPr>
            <w:r>
              <w:t xml:space="preserve">1.93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F4B6F6" w14:textId="77777777" w:rsidR="00D242D1" w:rsidRDefault="00D242D1">
            <w:pPr>
              <w:jc w:val="right"/>
            </w:pPr>
            <w:r>
              <w:t xml:space="preserve">.23 </w:t>
            </w:r>
          </w:p>
        </w:tc>
      </w:tr>
      <w:tr w:rsidR="00D242D1" w14:paraId="7386A161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258B8E" w14:textId="77777777" w:rsidR="00D242D1" w:rsidRDefault="00D242D1">
            <w:r>
              <w:t xml:space="preserve">100007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67ACF1" w14:textId="77777777" w:rsidR="00D242D1" w:rsidRDefault="00D242D1">
            <w:r>
              <w:t xml:space="preserve">107585086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6251AD" w14:textId="77777777" w:rsidR="00D242D1" w:rsidRDefault="00D242D1">
            <w:pPr>
              <w:jc w:val="right"/>
            </w:pPr>
            <w:r>
              <w:t xml:space="preserve">1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E40F32" w14:textId="77777777" w:rsidR="00D242D1" w:rsidRDefault="00D242D1">
            <w:pPr>
              <w:jc w:val="right"/>
            </w:pPr>
            <w:r>
              <w:t xml:space="preserve">43.93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27D797" w14:textId="77777777" w:rsidR="00D242D1" w:rsidRDefault="00D242D1">
            <w:pPr>
              <w:jc w:val="right"/>
            </w:pPr>
            <w:r>
              <w:t xml:space="preserve">7.47 </w:t>
            </w:r>
          </w:p>
        </w:tc>
      </w:tr>
      <w:tr w:rsidR="00D242D1" w14:paraId="78FBED54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EA0B2A" w14:textId="77777777" w:rsidR="00D242D1" w:rsidRDefault="00D242D1">
            <w:r>
              <w:t xml:space="preserve">100007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BB06BA" w14:textId="77777777" w:rsidR="00D242D1" w:rsidRDefault="00D242D1">
            <w:r>
              <w:t xml:space="preserve">105450192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FDD772" w14:textId="77777777" w:rsidR="00D242D1" w:rsidRDefault="00D242D1">
            <w:pPr>
              <w:jc w:val="right"/>
            </w:pPr>
            <w:r>
              <w:t xml:space="preserve">2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3F345D" w14:textId="77777777" w:rsidR="00D242D1" w:rsidRDefault="00D242D1">
            <w:pPr>
              <w:jc w:val="right"/>
            </w:pPr>
            <w:r>
              <w:t xml:space="preserve">103.36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C8A8AE" w14:textId="77777777" w:rsidR="00D242D1" w:rsidRDefault="00D242D1">
            <w:pPr>
              <w:jc w:val="right"/>
            </w:pPr>
            <w:r>
              <w:t xml:space="preserve">18.09 </w:t>
            </w:r>
          </w:p>
        </w:tc>
      </w:tr>
      <w:tr w:rsidR="00D242D1" w14:paraId="63DD5E2D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CCB2B6" w14:textId="77777777" w:rsidR="00D242D1" w:rsidRDefault="00D242D1">
            <w:r>
              <w:t xml:space="preserve">100005 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F0F26C" w14:textId="77777777" w:rsidR="00D242D1" w:rsidRDefault="00D242D1">
            <w:r>
              <w:t xml:space="preserve">109129669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90C7EA" w14:textId="77777777" w:rsidR="00D242D1" w:rsidRDefault="00D242D1">
            <w:pPr>
              <w:jc w:val="right"/>
            </w:pPr>
            <w:r>
              <w:t xml:space="preserve">1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523C10" w14:textId="77777777" w:rsidR="00D242D1" w:rsidRDefault="00D242D1">
            <w:pPr>
              <w:jc w:val="right"/>
            </w:pPr>
            <w:r>
              <w:t xml:space="preserve">1099.87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D72CC6" w14:textId="77777777" w:rsidR="00D242D1" w:rsidRDefault="00D242D1">
            <w:pPr>
              <w:jc w:val="right"/>
            </w:pPr>
            <w:r>
              <w:t xml:space="preserve">192.48 </w:t>
            </w:r>
          </w:p>
        </w:tc>
      </w:tr>
      <w:tr w:rsidR="00A82C6C" w14:paraId="36796B9A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911D1E" w14:textId="657CC6B2" w:rsidR="00A82C6C" w:rsidRDefault="00A82C6C" w:rsidP="00A82C6C">
            <w:r>
              <w:t>100008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16EC60" w14:textId="3E0E2FFE" w:rsidR="00A82C6C" w:rsidRDefault="00A82C6C" w:rsidP="00A82C6C">
            <w:r>
              <w:t xml:space="preserve">104531331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770F0C" w14:textId="72B5208A" w:rsidR="00A82C6C" w:rsidRDefault="00A82C6C" w:rsidP="00A82C6C">
            <w:pPr>
              <w:jc w:val="right"/>
            </w:pPr>
            <w:r>
              <w:t xml:space="preserve">2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88EF9C" w14:textId="29AE3131" w:rsidR="00A82C6C" w:rsidRDefault="00A82C6C" w:rsidP="00A82C6C">
            <w:pPr>
              <w:jc w:val="right"/>
            </w:pPr>
            <w:r>
              <w:t xml:space="preserve">7.36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5D32F9" w14:textId="1AA1DD60" w:rsidR="00A82C6C" w:rsidRDefault="00A82C6C" w:rsidP="00A82C6C">
            <w:pPr>
              <w:jc w:val="right"/>
            </w:pPr>
            <w:r>
              <w:t xml:space="preserve">1.29 </w:t>
            </w:r>
          </w:p>
        </w:tc>
      </w:tr>
      <w:tr w:rsidR="00A82C6C" w14:paraId="0024ED9E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4099ED" w14:textId="3AFD5275" w:rsidR="00A82C6C" w:rsidRDefault="00A82C6C" w:rsidP="00A82C6C">
            <w:r>
              <w:t>100008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5DCDC6" w14:textId="4EB664AC" w:rsidR="00A82C6C" w:rsidRDefault="00A82C6C" w:rsidP="00A82C6C">
            <w:r w:rsidRPr="00A2306E">
              <w:t xml:space="preserve">104246112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ABF301" w14:textId="4640E82F" w:rsidR="00A82C6C" w:rsidRDefault="00A82C6C" w:rsidP="00A82C6C">
            <w:pPr>
              <w:jc w:val="right"/>
            </w:pPr>
            <w:r w:rsidRPr="00A2306E">
              <w:t xml:space="preserve">1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96518B" w14:textId="43183AC6" w:rsidR="00A82C6C" w:rsidRDefault="00A82C6C" w:rsidP="00A82C6C">
            <w:pPr>
              <w:jc w:val="right"/>
            </w:pPr>
            <w:r w:rsidRPr="00A2306E">
              <w:t xml:space="preserve">.74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C315B7" w14:textId="1393A6C2" w:rsidR="00A82C6C" w:rsidRDefault="00A82C6C" w:rsidP="00A82C6C">
            <w:pPr>
              <w:jc w:val="right"/>
            </w:pPr>
            <w:r w:rsidRPr="00A2306E">
              <w:t xml:space="preserve">.13 </w:t>
            </w:r>
          </w:p>
        </w:tc>
      </w:tr>
      <w:tr w:rsidR="00A82C6C" w14:paraId="6E30B50A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1EE951" w14:textId="14823C66" w:rsidR="00A82C6C" w:rsidRDefault="00A82C6C" w:rsidP="00A82C6C">
            <w:r>
              <w:t>100009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E9CDF4" w14:textId="1CAF3B74" w:rsidR="00A82C6C" w:rsidRPr="00A2306E" w:rsidRDefault="00A82C6C" w:rsidP="00A82C6C">
            <w:r>
              <w:t xml:space="preserve">104531331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8EB120" w14:textId="01A5DB19" w:rsidR="00A82C6C" w:rsidRPr="00A2306E" w:rsidRDefault="00A82C6C" w:rsidP="00A82C6C">
            <w:pPr>
              <w:jc w:val="right"/>
            </w:pPr>
            <w:r>
              <w:t xml:space="preserve">2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2E0E44" w14:textId="52D2F292" w:rsidR="00A82C6C" w:rsidRPr="00A2306E" w:rsidRDefault="00A82C6C" w:rsidP="00A82C6C">
            <w:pPr>
              <w:jc w:val="right"/>
            </w:pPr>
            <w:r>
              <w:t xml:space="preserve">7.36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E617ED" w14:textId="01B0B67E" w:rsidR="00A82C6C" w:rsidRPr="00A2306E" w:rsidRDefault="00A82C6C" w:rsidP="00A82C6C">
            <w:pPr>
              <w:jc w:val="right"/>
            </w:pPr>
            <w:r>
              <w:t xml:space="preserve">1.29 </w:t>
            </w:r>
          </w:p>
        </w:tc>
      </w:tr>
      <w:tr w:rsidR="00A82C6C" w14:paraId="2046727E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92BE63" w14:textId="3F28E363" w:rsidR="00A82C6C" w:rsidRDefault="00A82C6C" w:rsidP="00A82C6C">
            <w:r>
              <w:t>100009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9ECEE8" w14:textId="7355AA7B" w:rsidR="00A82C6C" w:rsidRPr="00A2306E" w:rsidRDefault="00A82C6C" w:rsidP="00A82C6C">
            <w:r w:rsidRPr="00A2306E">
              <w:t xml:space="preserve">104246112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74662F" w14:textId="387A1F0E" w:rsidR="00A82C6C" w:rsidRPr="00A2306E" w:rsidRDefault="00A82C6C" w:rsidP="00A82C6C">
            <w:pPr>
              <w:jc w:val="right"/>
            </w:pPr>
            <w:r w:rsidRPr="00A2306E">
              <w:t xml:space="preserve">1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80F2FD" w14:textId="40063BEB" w:rsidR="00A82C6C" w:rsidRPr="00A2306E" w:rsidRDefault="00A82C6C" w:rsidP="00A82C6C">
            <w:pPr>
              <w:jc w:val="right"/>
            </w:pPr>
            <w:r w:rsidRPr="00A2306E">
              <w:t xml:space="preserve">.74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F6AC8C" w14:textId="4A358C6C" w:rsidR="00A82C6C" w:rsidRPr="00A2306E" w:rsidRDefault="00A82C6C" w:rsidP="00A82C6C">
            <w:pPr>
              <w:jc w:val="right"/>
            </w:pPr>
            <w:r w:rsidRPr="00A2306E">
              <w:t xml:space="preserve">.13 </w:t>
            </w:r>
          </w:p>
        </w:tc>
      </w:tr>
      <w:tr w:rsidR="00A82C6C" w14:paraId="61F06C17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CFDF63" w14:textId="6AE78A80" w:rsidR="00A82C6C" w:rsidRDefault="00A82C6C" w:rsidP="00A82C6C">
            <w:r>
              <w:t>100010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B9AD68" w14:textId="29A68C33" w:rsidR="00A82C6C" w:rsidRPr="00A2306E" w:rsidRDefault="00A82C6C" w:rsidP="00A82C6C">
            <w:r>
              <w:t xml:space="preserve">1055557379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3E63D2" w14:textId="1EEFEB0D" w:rsidR="00A82C6C" w:rsidRPr="00A2306E" w:rsidRDefault="00A82C6C" w:rsidP="00A82C6C">
            <w:pPr>
              <w:jc w:val="right"/>
            </w:pPr>
            <w:r>
              <w:t xml:space="preserve">1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883EA4" w14:textId="75190F63" w:rsidR="00A82C6C" w:rsidRPr="00A2306E" w:rsidRDefault="00A82C6C" w:rsidP="00A82C6C">
            <w:pPr>
              <w:jc w:val="right"/>
            </w:pPr>
            <w:r>
              <w:t xml:space="preserve">12.62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D7DAC4" w14:textId="5D70359C" w:rsidR="00A82C6C" w:rsidRPr="00A2306E" w:rsidRDefault="00A82C6C" w:rsidP="00A82C6C">
            <w:pPr>
              <w:jc w:val="right"/>
            </w:pPr>
            <w:r>
              <w:t xml:space="preserve">2.21 </w:t>
            </w:r>
          </w:p>
        </w:tc>
      </w:tr>
      <w:tr w:rsidR="00A82C6C" w14:paraId="57541F89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22CE5B" w14:textId="386B41E5" w:rsidR="00A82C6C" w:rsidRDefault="00A82C6C" w:rsidP="00A82C6C">
            <w:r>
              <w:t>100010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53391F" w14:textId="34C58A33" w:rsidR="00A82C6C" w:rsidRPr="00A2306E" w:rsidRDefault="00A82C6C" w:rsidP="00A82C6C">
            <w:r>
              <w:t xml:space="preserve">109178336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C33FB7" w14:textId="195388EB" w:rsidR="00A82C6C" w:rsidRPr="00A2306E" w:rsidRDefault="00A82C6C" w:rsidP="00A82C6C">
            <w:pPr>
              <w:jc w:val="right"/>
            </w:pPr>
            <w:r>
              <w:t xml:space="preserve">1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1702713" w14:textId="34B8504D" w:rsidR="00A82C6C" w:rsidRPr="00A2306E" w:rsidRDefault="00A82C6C" w:rsidP="00A82C6C">
            <w:pPr>
              <w:jc w:val="right"/>
            </w:pPr>
            <w:r>
              <w:t xml:space="preserve">12.29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97C458" w14:textId="1DED64E7" w:rsidR="00A82C6C" w:rsidRPr="00A2306E" w:rsidRDefault="00A82C6C" w:rsidP="00A82C6C">
            <w:pPr>
              <w:jc w:val="right"/>
            </w:pPr>
            <w:r>
              <w:t xml:space="preserve">2.15 </w:t>
            </w:r>
          </w:p>
        </w:tc>
      </w:tr>
      <w:tr w:rsidR="00A82C6C" w14:paraId="44E8E9E6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4A12A6" w14:textId="23041831" w:rsidR="00A82C6C" w:rsidRDefault="00A82C6C" w:rsidP="00A82C6C">
            <w:r>
              <w:t>100010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BA62CA" w14:textId="6F5F64B4" w:rsidR="00A82C6C" w:rsidRPr="00A2306E" w:rsidRDefault="00A82C6C" w:rsidP="00A82C6C">
            <w:r>
              <w:t xml:space="preserve">107585086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6CBC38" w14:textId="6338BAF1" w:rsidR="00A82C6C" w:rsidRPr="00A2306E" w:rsidRDefault="00A82C6C" w:rsidP="00A82C6C">
            <w:pPr>
              <w:jc w:val="right"/>
            </w:pPr>
            <w:r>
              <w:t xml:space="preserve">1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7D8C34" w14:textId="1268A651" w:rsidR="00A82C6C" w:rsidRPr="00A2306E" w:rsidRDefault="00A82C6C" w:rsidP="00A82C6C">
            <w:pPr>
              <w:jc w:val="right"/>
            </w:pPr>
            <w:r>
              <w:t xml:space="preserve">43.93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789B42" w14:textId="53C12114" w:rsidR="00A82C6C" w:rsidRPr="00A2306E" w:rsidRDefault="00A82C6C" w:rsidP="00A82C6C">
            <w:pPr>
              <w:jc w:val="right"/>
            </w:pPr>
            <w:r>
              <w:t xml:space="preserve">7.47 </w:t>
            </w:r>
          </w:p>
        </w:tc>
      </w:tr>
      <w:tr w:rsidR="00A82C6C" w14:paraId="544F9AB6" w14:textId="77777777">
        <w:trPr>
          <w:tblCellSpacing w:w="15" w:type="dxa"/>
        </w:trPr>
        <w:tc>
          <w:tcPr>
            <w:tcW w:w="14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CE50AD" w14:textId="366FDB57" w:rsidR="00A82C6C" w:rsidRDefault="00A82C6C" w:rsidP="00A82C6C">
            <w:r>
              <w:t>100010</w:t>
            </w:r>
          </w:p>
        </w:tc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F9F363" w14:textId="331EEA30" w:rsidR="00A82C6C" w:rsidRPr="00A2306E" w:rsidRDefault="00A82C6C" w:rsidP="00A82C6C">
            <w:r>
              <w:t xml:space="preserve">108373078 </w:t>
            </w:r>
          </w:p>
        </w:tc>
        <w:tc>
          <w:tcPr>
            <w:tcW w:w="9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FADE14" w14:textId="440AF8D2" w:rsidR="00A82C6C" w:rsidRPr="00A2306E" w:rsidRDefault="00A82C6C" w:rsidP="00A82C6C">
            <w:pPr>
              <w:jc w:val="right"/>
            </w:pPr>
            <w:r>
              <w:t xml:space="preserve">2 </w:t>
            </w:r>
          </w:p>
        </w:tc>
        <w:tc>
          <w:tcPr>
            <w:tcW w:w="8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267930" w14:textId="73F871C5" w:rsidR="00A82C6C" w:rsidRPr="00A2306E" w:rsidRDefault="00A82C6C" w:rsidP="00A82C6C">
            <w:pPr>
              <w:jc w:val="right"/>
            </w:pPr>
            <w:r>
              <w:t xml:space="preserve">1.93 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03EAB2" w14:textId="1D317879" w:rsidR="00A82C6C" w:rsidRPr="00A2306E" w:rsidRDefault="00A82C6C" w:rsidP="00A82C6C">
            <w:pPr>
              <w:jc w:val="right"/>
            </w:pPr>
            <w:r>
              <w:t xml:space="preserve">.23 </w:t>
            </w:r>
          </w:p>
        </w:tc>
      </w:tr>
    </w:tbl>
    <w:p w14:paraId="55E2677C" w14:textId="77777777" w:rsidR="00304A53" w:rsidRPr="00304A53" w:rsidRDefault="00304A53" w:rsidP="008E4BA9">
      <w:pPr>
        <w:rPr>
          <w:rFonts w:ascii="Arial" w:hAnsi="Arial" w:cs="Arial"/>
        </w:rPr>
        <w:sectPr w:rsidR="00304A53" w:rsidRPr="00304A53" w:rsidSect="007C56CA">
          <w:pgSz w:w="11906" w:h="16838"/>
          <w:pgMar w:top="964" w:right="1588" w:bottom="964" w:left="1588" w:header="709" w:footer="709" w:gutter="0"/>
          <w:cols w:space="708"/>
          <w:docGrid w:linePitch="360"/>
        </w:sectPr>
      </w:pPr>
    </w:p>
    <w:p w14:paraId="0D587B8A" w14:textId="699A4168" w:rsidR="00466EF9" w:rsidRPr="004E7163" w:rsidRDefault="004E7163" w:rsidP="00050290">
      <w:pPr>
        <w:rPr>
          <w:rFonts w:ascii="Arial" w:hAnsi="Arial" w:cs="Arial"/>
          <w:b/>
          <w:bCs/>
          <w:iCs/>
          <w:sz w:val="28"/>
          <w:szCs w:val="28"/>
        </w:rPr>
      </w:pPr>
      <w:r w:rsidRPr="004E7163">
        <w:rPr>
          <w:rFonts w:ascii="Arial" w:hAnsi="Arial" w:cs="Arial"/>
          <w:b/>
          <w:bCs/>
          <w:iCs/>
          <w:sz w:val="28"/>
          <w:szCs w:val="28"/>
        </w:rPr>
        <w:lastRenderedPageBreak/>
        <w:t>Appendix D</w:t>
      </w:r>
    </w:p>
    <w:p w14:paraId="7A1B09C4" w14:textId="77777777" w:rsidR="004E7163" w:rsidRDefault="004E7163" w:rsidP="00050290">
      <w:pPr>
        <w:rPr>
          <w:rFonts w:ascii="Arial" w:hAnsi="Arial" w:cs="Arial"/>
          <w:i/>
        </w:rPr>
      </w:pPr>
    </w:p>
    <w:p w14:paraId="55588A1B" w14:textId="64C39F41" w:rsidR="004E7163" w:rsidRDefault="004E7163" w:rsidP="004E7163">
      <w:pPr>
        <w:pStyle w:val="Heading1"/>
        <w:ind w:left="-567"/>
      </w:pPr>
      <w:bookmarkStart w:id="4" w:name="_Toc185062607"/>
      <w:r w:rsidRPr="00E55177">
        <w:t>ASSESSMENT CRITERIA</w:t>
      </w:r>
      <w:bookmarkEnd w:id="4"/>
      <w:r w:rsidR="001264E0">
        <w:t xml:space="preserve"> </w:t>
      </w:r>
    </w:p>
    <w:p w14:paraId="618D24C9" w14:textId="77777777" w:rsidR="00E55177" w:rsidRDefault="00E55177" w:rsidP="00E55177">
      <w:pPr>
        <w:rPr>
          <w:lang w:eastAsia="en-GB"/>
        </w:rPr>
      </w:pPr>
    </w:p>
    <w:p w14:paraId="062F555C" w14:textId="77777777" w:rsidR="00E55177" w:rsidRDefault="00E55177" w:rsidP="00E55177">
      <w:pPr>
        <w:rPr>
          <w:lang w:eastAsia="en-GB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2"/>
        <w:gridCol w:w="1446"/>
        <w:gridCol w:w="1446"/>
        <w:gridCol w:w="1247"/>
        <w:gridCol w:w="1247"/>
        <w:gridCol w:w="1244"/>
        <w:gridCol w:w="1248"/>
      </w:tblGrid>
      <w:tr w:rsidR="00E55177" w14:paraId="509688F2" w14:textId="77777777" w:rsidTr="00C840C9">
        <w:tc>
          <w:tcPr>
            <w:tcW w:w="0" w:type="auto"/>
          </w:tcPr>
          <w:p w14:paraId="62EDEF65" w14:textId="77777777" w:rsidR="00E55177" w:rsidRDefault="00E55177" w:rsidP="00C840C9"/>
        </w:tc>
        <w:tc>
          <w:tcPr>
            <w:tcW w:w="0" w:type="auto"/>
          </w:tcPr>
          <w:p w14:paraId="5D05D872" w14:textId="77777777" w:rsidR="00E55177" w:rsidRDefault="00E55177" w:rsidP="00C840C9">
            <w:r>
              <w:rPr>
                <w:sz w:val="16"/>
              </w:rPr>
              <w:t>Fail</w:t>
            </w:r>
          </w:p>
        </w:tc>
        <w:tc>
          <w:tcPr>
            <w:tcW w:w="0" w:type="auto"/>
          </w:tcPr>
          <w:p w14:paraId="444D76B0" w14:textId="77777777" w:rsidR="00E55177" w:rsidRDefault="00E55177" w:rsidP="00C840C9">
            <w:r>
              <w:rPr>
                <w:sz w:val="16"/>
              </w:rPr>
              <w:t>Narrow Fail</w:t>
            </w:r>
          </w:p>
        </w:tc>
        <w:tc>
          <w:tcPr>
            <w:tcW w:w="0" w:type="auto"/>
          </w:tcPr>
          <w:p w14:paraId="6ACF1FA4" w14:textId="77777777" w:rsidR="00E55177" w:rsidRDefault="00E55177" w:rsidP="00C840C9">
            <w:r>
              <w:rPr>
                <w:sz w:val="16"/>
              </w:rPr>
              <w:t>3rd Class / Pass</w:t>
            </w:r>
          </w:p>
        </w:tc>
        <w:tc>
          <w:tcPr>
            <w:tcW w:w="0" w:type="auto"/>
          </w:tcPr>
          <w:p w14:paraId="26FDD163" w14:textId="77777777" w:rsidR="00E55177" w:rsidRDefault="00E55177" w:rsidP="00C840C9">
            <w:r>
              <w:rPr>
                <w:sz w:val="16"/>
              </w:rPr>
              <w:t>Lower 2nd Class / Pass</w:t>
            </w:r>
          </w:p>
        </w:tc>
        <w:tc>
          <w:tcPr>
            <w:tcW w:w="0" w:type="auto"/>
          </w:tcPr>
          <w:p w14:paraId="725691B6" w14:textId="77777777" w:rsidR="00E55177" w:rsidRDefault="00E55177" w:rsidP="00C840C9">
            <w:r>
              <w:rPr>
                <w:sz w:val="16"/>
              </w:rPr>
              <w:t>Upper 2nd Class / Merit</w:t>
            </w:r>
          </w:p>
        </w:tc>
        <w:tc>
          <w:tcPr>
            <w:tcW w:w="0" w:type="auto"/>
          </w:tcPr>
          <w:p w14:paraId="7E20EFA5" w14:textId="77777777" w:rsidR="00E55177" w:rsidRDefault="00E55177" w:rsidP="00C840C9">
            <w:r>
              <w:rPr>
                <w:sz w:val="16"/>
              </w:rPr>
              <w:t>1st Class / Distinction</w:t>
            </w:r>
          </w:p>
        </w:tc>
      </w:tr>
      <w:tr w:rsidR="00E55177" w14:paraId="276B28F1" w14:textId="77777777" w:rsidTr="00C840C9">
        <w:tc>
          <w:tcPr>
            <w:tcW w:w="0" w:type="auto"/>
          </w:tcPr>
          <w:p w14:paraId="3A109D6E" w14:textId="77777777" w:rsidR="00E55177" w:rsidRDefault="00E55177" w:rsidP="00C840C9">
            <w:r>
              <w:rPr>
                <w:sz w:val="16"/>
              </w:rPr>
              <w:t>Table Definitions in SQL 35%</w:t>
            </w:r>
          </w:p>
        </w:tc>
        <w:tc>
          <w:tcPr>
            <w:tcW w:w="0" w:type="auto"/>
          </w:tcPr>
          <w:p w14:paraId="2A7465EB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Relations/Tables missing. Primary keys, foreign keys and not null/null used incorrectly in most instances</w:t>
            </w:r>
          </w:p>
        </w:tc>
        <w:tc>
          <w:tcPr>
            <w:tcW w:w="0" w:type="auto"/>
          </w:tcPr>
          <w:p w14:paraId="4E76C3DC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Relations/Tables missing. Primary keys, foreign keys and not null/null used incorrectly in most instances</w:t>
            </w:r>
          </w:p>
        </w:tc>
        <w:tc>
          <w:tcPr>
            <w:tcW w:w="0" w:type="auto"/>
          </w:tcPr>
          <w:p w14:paraId="3D44A072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No Relations/Tables missing. Primary keys, foreign keys and not null/null used incorrectly in many instances</w:t>
            </w:r>
          </w:p>
        </w:tc>
        <w:tc>
          <w:tcPr>
            <w:tcW w:w="0" w:type="auto"/>
          </w:tcPr>
          <w:p w14:paraId="0CCC00DF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No Relations/Tables missing. Primary keys, foreign keys and not null/null used incorrectly in some instances</w:t>
            </w:r>
          </w:p>
        </w:tc>
        <w:tc>
          <w:tcPr>
            <w:tcW w:w="0" w:type="auto"/>
          </w:tcPr>
          <w:p w14:paraId="094A1B1F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No Relations/Tables missing. Primary keys, foreign keys and not null/null used correctly in many instances</w:t>
            </w:r>
          </w:p>
        </w:tc>
        <w:tc>
          <w:tcPr>
            <w:tcW w:w="0" w:type="auto"/>
          </w:tcPr>
          <w:p w14:paraId="7AFF18E6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No Relations/Tables missing. Primary keys, foreign keys and not null/null used correctly in most/all instances</w:t>
            </w:r>
          </w:p>
        </w:tc>
      </w:tr>
      <w:tr w:rsidR="00E55177" w14:paraId="182083B0" w14:textId="77777777" w:rsidTr="00C840C9">
        <w:tc>
          <w:tcPr>
            <w:tcW w:w="0" w:type="auto"/>
          </w:tcPr>
          <w:p w14:paraId="63842723" w14:textId="158EEE27" w:rsidR="00E55177" w:rsidRDefault="00E55177" w:rsidP="00C840C9">
            <w:r>
              <w:rPr>
                <w:sz w:val="16"/>
              </w:rPr>
              <w:t>SQL DML statements 5</w:t>
            </w:r>
            <w:r w:rsidR="00954508">
              <w:rPr>
                <w:sz w:val="16"/>
              </w:rPr>
              <w:t>5</w:t>
            </w:r>
            <w:r>
              <w:rPr>
                <w:sz w:val="16"/>
              </w:rPr>
              <w:t>%</w:t>
            </w:r>
          </w:p>
        </w:tc>
        <w:tc>
          <w:tcPr>
            <w:tcW w:w="0" w:type="auto"/>
          </w:tcPr>
          <w:p w14:paraId="5FDE63D9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Very few SQL statements that meet the information retrieval requirements detailed in the scenario</w:t>
            </w:r>
          </w:p>
        </w:tc>
        <w:tc>
          <w:tcPr>
            <w:tcW w:w="0" w:type="auto"/>
          </w:tcPr>
          <w:p w14:paraId="71A95884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Many SQL statements that do not meet the information retrieval requirements detailed in the scenario</w:t>
            </w:r>
          </w:p>
        </w:tc>
        <w:tc>
          <w:tcPr>
            <w:tcW w:w="0" w:type="auto"/>
          </w:tcPr>
          <w:p w14:paraId="08B5B43F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SQL statements that meet some of the information retrieval requirements detailed in the scenario</w:t>
            </w:r>
          </w:p>
        </w:tc>
        <w:tc>
          <w:tcPr>
            <w:tcW w:w="0" w:type="auto"/>
          </w:tcPr>
          <w:p w14:paraId="3DD084C4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Some SQL statements that do not meet the information retrieval requirements detailed in the scenario</w:t>
            </w:r>
          </w:p>
        </w:tc>
        <w:tc>
          <w:tcPr>
            <w:tcW w:w="0" w:type="auto"/>
          </w:tcPr>
          <w:p w14:paraId="03822FAB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SQL statements that meet many of the information retrieval requirements detailed in the scenario</w:t>
            </w:r>
          </w:p>
        </w:tc>
        <w:tc>
          <w:tcPr>
            <w:tcW w:w="0" w:type="auto"/>
          </w:tcPr>
          <w:p w14:paraId="346B6C24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SQL statements that meet all of the information retrieval requirements detailed in the scenario</w:t>
            </w:r>
          </w:p>
        </w:tc>
      </w:tr>
      <w:tr w:rsidR="00E55177" w14:paraId="5BF737EE" w14:textId="77777777" w:rsidTr="00C840C9">
        <w:tc>
          <w:tcPr>
            <w:tcW w:w="0" w:type="auto"/>
          </w:tcPr>
          <w:p w14:paraId="3268ABEA" w14:textId="77777777" w:rsidR="00E55177" w:rsidRDefault="00E55177" w:rsidP="00C840C9">
            <w:r>
              <w:rPr>
                <w:sz w:val="16"/>
              </w:rPr>
              <w:t>Exceptional elegance of SQL queries 10%</w:t>
            </w:r>
          </w:p>
        </w:tc>
        <w:tc>
          <w:tcPr>
            <w:tcW w:w="0" w:type="auto"/>
          </w:tcPr>
          <w:p w14:paraId="7497F397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No attempt at SQL statements that produce innovative/ exceptional code</w:t>
            </w:r>
          </w:p>
        </w:tc>
        <w:tc>
          <w:tcPr>
            <w:tcW w:w="0" w:type="auto"/>
          </w:tcPr>
          <w:p w14:paraId="0468E1EB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V. Little attempt at SQL statements that produce innovative/ exceptional code</w:t>
            </w:r>
          </w:p>
        </w:tc>
        <w:tc>
          <w:tcPr>
            <w:tcW w:w="0" w:type="auto"/>
          </w:tcPr>
          <w:p w14:paraId="46AFA3CD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Little attempt at SQL statements that produce innovative/ exceptional code</w:t>
            </w:r>
          </w:p>
        </w:tc>
        <w:tc>
          <w:tcPr>
            <w:tcW w:w="0" w:type="auto"/>
          </w:tcPr>
          <w:p w14:paraId="5B2BC87C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Some attempt at SQL statements that produce innovative/ exceptional code</w:t>
            </w:r>
          </w:p>
        </w:tc>
        <w:tc>
          <w:tcPr>
            <w:tcW w:w="0" w:type="auto"/>
          </w:tcPr>
          <w:p w14:paraId="39B73528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Some very good attempts at SQL statements that produce innovative/ exceptional code</w:t>
            </w:r>
          </w:p>
        </w:tc>
        <w:tc>
          <w:tcPr>
            <w:tcW w:w="0" w:type="auto"/>
          </w:tcPr>
          <w:p w14:paraId="447F1FE4" w14:textId="77777777" w:rsidR="00E55177" w:rsidRDefault="00E55177" w:rsidP="00E55177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sz w:val="16"/>
              </w:rPr>
              <w:t>Excellent attempt at SQL statements that produce innovative/ exceptional code</w:t>
            </w:r>
          </w:p>
        </w:tc>
      </w:tr>
    </w:tbl>
    <w:p w14:paraId="19AE1767" w14:textId="77777777" w:rsidR="00E55177" w:rsidRPr="00E55177" w:rsidRDefault="00E55177" w:rsidP="00E55177">
      <w:pPr>
        <w:rPr>
          <w:lang w:eastAsia="en-GB"/>
        </w:rPr>
      </w:pPr>
    </w:p>
    <w:p w14:paraId="40B71BF4" w14:textId="77777777" w:rsidR="004E7163" w:rsidRDefault="004E7163" w:rsidP="004E7163"/>
    <w:p w14:paraId="4BA007D0" w14:textId="77777777" w:rsidR="004E7163" w:rsidRPr="004E7163" w:rsidRDefault="004E7163" w:rsidP="00050290">
      <w:pPr>
        <w:rPr>
          <w:rFonts w:ascii="Arial" w:hAnsi="Arial" w:cs="Arial"/>
          <w:iCs/>
        </w:rPr>
      </w:pPr>
    </w:p>
    <w:sectPr w:rsidR="004E7163" w:rsidRPr="004E7163" w:rsidSect="007C56CA">
      <w:pgSz w:w="11906" w:h="16838"/>
      <w:pgMar w:top="964" w:right="1588" w:bottom="96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5E6C4" w14:textId="77777777" w:rsidR="00404087" w:rsidRDefault="00404087">
      <w:r>
        <w:separator/>
      </w:r>
    </w:p>
  </w:endnote>
  <w:endnote w:type="continuationSeparator" w:id="0">
    <w:p w14:paraId="71218591" w14:textId="77777777" w:rsidR="00404087" w:rsidRDefault="00404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D4A5" w14:textId="77777777" w:rsidR="00C97795" w:rsidRDefault="00C97795" w:rsidP="002C09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1AA0EC" w14:textId="77777777" w:rsidR="00C97795" w:rsidRDefault="00C97795" w:rsidP="002C09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AD791" w14:textId="77777777" w:rsidR="00C97795" w:rsidRPr="002C09FC" w:rsidRDefault="00C97795" w:rsidP="002C09FC">
    <w:pPr>
      <w:pStyle w:val="Footer"/>
      <w:framePr w:wrap="around" w:vAnchor="text" w:hAnchor="margin" w:xAlign="right" w:y="1"/>
      <w:rPr>
        <w:rStyle w:val="PageNumber"/>
        <w:rFonts w:ascii="Arial" w:hAnsi="Arial" w:cs="Arial"/>
      </w:rPr>
    </w:pPr>
    <w:r w:rsidRPr="002C09FC">
      <w:rPr>
        <w:rStyle w:val="PageNumber"/>
        <w:rFonts w:ascii="Arial" w:hAnsi="Arial" w:cs="Arial"/>
      </w:rPr>
      <w:fldChar w:fldCharType="begin"/>
    </w:r>
    <w:r w:rsidRPr="002C09FC">
      <w:rPr>
        <w:rStyle w:val="PageNumber"/>
        <w:rFonts w:ascii="Arial" w:hAnsi="Arial" w:cs="Arial"/>
      </w:rPr>
      <w:instrText xml:space="preserve">PAGE  </w:instrText>
    </w:r>
    <w:r w:rsidRPr="002C09FC">
      <w:rPr>
        <w:rStyle w:val="PageNumber"/>
        <w:rFonts w:ascii="Arial" w:hAnsi="Arial" w:cs="Arial"/>
      </w:rPr>
      <w:fldChar w:fldCharType="separate"/>
    </w:r>
    <w:r w:rsidR="000820FD">
      <w:rPr>
        <w:rStyle w:val="PageNumber"/>
        <w:rFonts w:ascii="Arial" w:hAnsi="Arial" w:cs="Arial"/>
        <w:noProof/>
      </w:rPr>
      <w:t>7</w:t>
    </w:r>
    <w:r w:rsidRPr="002C09FC">
      <w:rPr>
        <w:rStyle w:val="PageNumber"/>
        <w:rFonts w:ascii="Arial" w:hAnsi="Arial" w:cs="Arial"/>
      </w:rPr>
      <w:fldChar w:fldCharType="end"/>
    </w:r>
  </w:p>
  <w:p w14:paraId="707CAB3E" w14:textId="77777777" w:rsidR="00C97795" w:rsidRDefault="00C97795" w:rsidP="002C09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E2445" w14:textId="77777777" w:rsidR="00404087" w:rsidRDefault="00404087">
      <w:r>
        <w:separator/>
      </w:r>
    </w:p>
  </w:footnote>
  <w:footnote w:type="continuationSeparator" w:id="0">
    <w:p w14:paraId="676FA845" w14:textId="77777777" w:rsidR="00404087" w:rsidRDefault="00404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D87C3" w14:textId="41D743A2" w:rsidR="00F13320" w:rsidRDefault="00F1332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4A8433" wp14:editId="32D6A68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483800629" name="Text Box 2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D20BCB" w14:textId="151B25B8" w:rsidR="00F13320" w:rsidRPr="00F13320" w:rsidRDefault="00F13320" w:rsidP="00F1332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33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7A4A84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2" type="#_x0000_t202" alt="PUBLIC / CYHOEDDUS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00D20BCB" w14:textId="151B25B8" w:rsidR="00F13320" w:rsidRPr="00F13320" w:rsidRDefault="00F13320" w:rsidP="00F1332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1332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9218" w14:textId="73D7FB37" w:rsidR="00F13320" w:rsidRDefault="00F1332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CD5DE6" wp14:editId="5A618F56">
              <wp:simplePos x="1143000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514472256" name="Text Box 3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B0960C" w14:textId="0188FA23" w:rsidR="00F13320" w:rsidRPr="00F13320" w:rsidRDefault="00EB645A" w:rsidP="00F1332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Real Sir George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D5D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73" type="#_x0000_t202" alt="PUBLIC / CYHOEDDUS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CJarvJDAgAAagQAAA4A&#10;AAAAAAAAAAAAAAAALgIAAGRycy9lMm9Eb2MueG1sUEsBAi0AFAAGAAgAAAAhAHdXhELaAAAAAwEA&#10;AA8AAAAAAAAAAAAAAAAAnQQAAGRycy9kb3ducmV2LnhtbFBLBQYAAAAABAAEAPMAAACkBQAAAAA=&#10;" filled="f" stroked="f">
              <v:textbox style="mso-fit-shape-to-text:t" inset="0,15pt,20pt,0">
                <w:txbxContent>
                  <w:p w14:paraId="11B0960C" w14:textId="0188FA23" w:rsidR="00F13320" w:rsidRPr="00F13320" w:rsidRDefault="00EB645A" w:rsidP="00F1332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Real Sir George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9C68F" w14:textId="3D4CD037" w:rsidR="00F13320" w:rsidRDefault="00F1332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DCA9B1" wp14:editId="7585377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933587824" name="Text Box 1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2267C6" w14:textId="7AF3D771" w:rsidR="00F13320" w:rsidRPr="00F13320" w:rsidRDefault="00F13320" w:rsidP="00F1332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133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46DCA9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4" type="#_x0000_t202" alt="PUBLIC / CYHOEDDUS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182267C6" w14:textId="7AF3D771" w:rsidR="00F13320" w:rsidRPr="00F13320" w:rsidRDefault="00F13320" w:rsidP="00F1332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1332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4045"/>
    <w:multiLevelType w:val="hybridMultilevel"/>
    <w:tmpl w:val="B5CCD94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F04BCE"/>
    <w:multiLevelType w:val="multilevel"/>
    <w:tmpl w:val="7632DF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2972C2"/>
    <w:multiLevelType w:val="hybridMultilevel"/>
    <w:tmpl w:val="AAC240C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80463B"/>
    <w:multiLevelType w:val="hybridMultilevel"/>
    <w:tmpl w:val="64523E5E"/>
    <w:lvl w:ilvl="0" w:tplc="600E6B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F6229F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673FB"/>
    <w:multiLevelType w:val="hybridMultilevel"/>
    <w:tmpl w:val="7632DF7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B10EA1"/>
    <w:multiLevelType w:val="hybridMultilevel"/>
    <w:tmpl w:val="4BCE77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D77D7"/>
    <w:multiLevelType w:val="hybridMultilevel"/>
    <w:tmpl w:val="2CBA3614"/>
    <w:lvl w:ilvl="0" w:tplc="DBACE588">
      <w:start w:val="2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3C35E7"/>
    <w:multiLevelType w:val="hybridMultilevel"/>
    <w:tmpl w:val="46EC2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603D4"/>
    <w:multiLevelType w:val="hybridMultilevel"/>
    <w:tmpl w:val="FEFEDE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A5FC0"/>
    <w:multiLevelType w:val="hybridMultilevel"/>
    <w:tmpl w:val="3886F978"/>
    <w:lvl w:ilvl="0" w:tplc="2CCC1808">
      <w:start w:val="1"/>
      <w:numFmt w:val="bullet"/>
      <w:suff w:val="space"/>
      <w:lvlText w:val="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507C8"/>
    <w:multiLevelType w:val="hybridMultilevel"/>
    <w:tmpl w:val="7B6A1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821B61"/>
    <w:multiLevelType w:val="hybridMultilevel"/>
    <w:tmpl w:val="31F026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8"/>
  </w:num>
  <w:num w:numId="5">
    <w:abstractNumId w:val="11"/>
  </w:num>
  <w:num w:numId="6">
    <w:abstractNumId w:val="6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D1"/>
    <w:rsid w:val="000014B0"/>
    <w:rsid w:val="0000368A"/>
    <w:rsid w:val="00004DF7"/>
    <w:rsid w:val="00010DEE"/>
    <w:rsid w:val="00013B7F"/>
    <w:rsid w:val="00024EC7"/>
    <w:rsid w:val="00027B8F"/>
    <w:rsid w:val="000350DF"/>
    <w:rsid w:val="00035BDF"/>
    <w:rsid w:val="00035D2C"/>
    <w:rsid w:val="00042A11"/>
    <w:rsid w:val="00050290"/>
    <w:rsid w:val="00061420"/>
    <w:rsid w:val="00065AC1"/>
    <w:rsid w:val="00070014"/>
    <w:rsid w:val="0007026B"/>
    <w:rsid w:val="00081097"/>
    <w:rsid w:val="000820FD"/>
    <w:rsid w:val="00090356"/>
    <w:rsid w:val="00092797"/>
    <w:rsid w:val="000B60E6"/>
    <w:rsid w:val="000C5652"/>
    <w:rsid w:val="000C577E"/>
    <w:rsid w:val="000C7871"/>
    <w:rsid w:val="000E2DC9"/>
    <w:rsid w:val="000E3D93"/>
    <w:rsid w:val="000F0072"/>
    <w:rsid w:val="000F04F4"/>
    <w:rsid w:val="000F07CA"/>
    <w:rsid w:val="000F2A8F"/>
    <w:rsid w:val="000F4CA6"/>
    <w:rsid w:val="001124B9"/>
    <w:rsid w:val="00115CFE"/>
    <w:rsid w:val="0012002B"/>
    <w:rsid w:val="001264E0"/>
    <w:rsid w:val="00127DD3"/>
    <w:rsid w:val="00130D00"/>
    <w:rsid w:val="0013515F"/>
    <w:rsid w:val="00140EC7"/>
    <w:rsid w:val="0014191B"/>
    <w:rsid w:val="001423FB"/>
    <w:rsid w:val="00142C50"/>
    <w:rsid w:val="00143483"/>
    <w:rsid w:val="00145985"/>
    <w:rsid w:val="00151B67"/>
    <w:rsid w:val="00155161"/>
    <w:rsid w:val="0015526C"/>
    <w:rsid w:val="0017284D"/>
    <w:rsid w:val="0017285E"/>
    <w:rsid w:val="0017775D"/>
    <w:rsid w:val="00192D0F"/>
    <w:rsid w:val="00197E5B"/>
    <w:rsid w:val="001C42B8"/>
    <w:rsid w:val="001D5B04"/>
    <w:rsid w:val="001E577E"/>
    <w:rsid w:val="001F0999"/>
    <w:rsid w:val="001F5B0C"/>
    <w:rsid w:val="001F618B"/>
    <w:rsid w:val="00202A66"/>
    <w:rsid w:val="00223B71"/>
    <w:rsid w:val="002249BD"/>
    <w:rsid w:val="002255EA"/>
    <w:rsid w:val="0022783F"/>
    <w:rsid w:val="00231B1D"/>
    <w:rsid w:val="002402AD"/>
    <w:rsid w:val="002411A4"/>
    <w:rsid w:val="002449A7"/>
    <w:rsid w:val="0024509A"/>
    <w:rsid w:val="00246723"/>
    <w:rsid w:val="00255B80"/>
    <w:rsid w:val="002634EB"/>
    <w:rsid w:val="002659EE"/>
    <w:rsid w:val="00266564"/>
    <w:rsid w:val="00267BBF"/>
    <w:rsid w:val="00267D9C"/>
    <w:rsid w:val="0027128A"/>
    <w:rsid w:val="00275B2E"/>
    <w:rsid w:val="00283C7B"/>
    <w:rsid w:val="00286697"/>
    <w:rsid w:val="00286E88"/>
    <w:rsid w:val="0029366D"/>
    <w:rsid w:val="002946EF"/>
    <w:rsid w:val="002A1D7F"/>
    <w:rsid w:val="002A4323"/>
    <w:rsid w:val="002B56AA"/>
    <w:rsid w:val="002B5865"/>
    <w:rsid w:val="002B678C"/>
    <w:rsid w:val="002B709D"/>
    <w:rsid w:val="002C09FC"/>
    <w:rsid w:val="002C5A0A"/>
    <w:rsid w:val="002C5F49"/>
    <w:rsid w:val="002C6588"/>
    <w:rsid w:val="002C7AD8"/>
    <w:rsid w:val="002D2524"/>
    <w:rsid w:val="002D433F"/>
    <w:rsid w:val="002D6E52"/>
    <w:rsid w:val="002D7560"/>
    <w:rsid w:val="002E28A1"/>
    <w:rsid w:val="002E3650"/>
    <w:rsid w:val="002F5823"/>
    <w:rsid w:val="00304A53"/>
    <w:rsid w:val="00305C9A"/>
    <w:rsid w:val="0031517A"/>
    <w:rsid w:val="0032228A"/>
    <w:rsid w:val="0032446C"/>
    <w:rsid w:val="00324C27"/>
    <w:rsid w:val="00350D20"/>
    <w:rsid w:val="00354D8C"/>
    <w:rsid w:val="003558F9"/>
    <w:rsid w:val="00387FD9"/>
    <w:rsid w:val="003B0789"/>
    <w:rsid w:val="003C5ED0"/>
    <w:rsid w:val="003D7A64"/>
    <w:rsid w:val="003E3FC3"/>
    <w:rsid w:val="003F00BE"/>
    <w:rsid w:val="003F3936"/>
    <w:rsid w:val="004016F2"/>
    <w:rsid w:val="00404087"/>
    <w:rsid w:val="0040749D"/>
    <w:rsid w:val="004136CA"/>
    <w:rsid w:val="00415858"/>
    <w:rsid w:val="00420B19"/>
    <w:rsid w:val="0042416E"/>
    <w:rsid w:val="00427F4B"/>
    <w:rsid w:val="004309EC"/>
    <w:rsid w:val="00433DF0"/>
    <w:rsid w:val="00437716"/>
    <w:rsid w:val="0044011C"/>
    <w:rsid w:val="00440515"/>
    <w:rsid w:val="00440710"/>
    <w:rsid w:val="00443F84"/>
    <w:rsid w:val="00445D87"/>
    <w:rsid w:val="004460B7"/>
    <w:rsid w:val="00450FCB"/>
    <w:rsid w:val="00457C03"/>
    <w:rsid w:val="00460D02"/>
    <w:rsid w:val="00466EF9"/>
    <w:rsid w:val="00472F21"/>
    <w:rsid w:val="00475BB0"/>
    <w:rsid w:val="00491769"/>
    <w:rsid w:val="004A1F47"/>
    <w:rsid w:val="004A26BD"/>
    <w:rsid w:val="004B3605"/>
    <w:rsid w:val="004B43FD"/>
    <w:rsid w:val="004B6FA4"/>
    <w:rsid w:val="004B7264"/>
    <w:rsid w:val="004C2C55"/>
    <w:rsid w:val="004E38DF"/>
    <w:rsid w:val="004E7163"/>
    <w:rsid w:val="004E77FA"/>
    <w:rsid w:val="004F69F3"/>
    <w:rsid w:val="005026DA"/>
    <w:rsid w:val="00506E11"/>
    <w:rsid w:val="00511FDE"/>
    <w:rsid w:val="005122D1"/>
    <w:rsid w:val="00515501"/>
    <w:rsid w:val="00516C68"/>
    <w:rsid w:val="00517EBA"/>
    <w:rsid w:val="00525967"/>
    <w:rsid w:val="0053687B"/>
    <w:rsid w:val="00542A5B"/>
    <w:rsid w:val="00560318"/>
    <w:rsid w:val="00564797"/>
    <w:rsid w:val="005651F9"/>
    <w:rsid w:val="00565313"/>
    <w:rsid w:val="005747F0"/>
    <w:rsid w:val="00575B40"/>
    <w:rsid w:val="00592866"/>
    <w:rsid w:val="00597516"/>
    <w:rsid w:val="005A4617"/>
    <w:rsid w:val="005A6C24"/>
    <w:rsid w:val="005C36E2"/>
    <w:rsid w:val="005D50FC"/>
    <w:rsid w:val="005E0F18"/>
    <w:rsid w:val="005E127F"/>
    <w:rsid w:val="005E18F5"/>
    <w:rsid w:val="005E5575"/>
    <w:rsid w:val="005F3A06"/>
    <w:rsid w:val="005F6BF8"/>
    <w:rsid w:val="00602B59"/>
    <w:rsid w:val="006033BD"/>
    <w:rsid w:val="0060741C"/>
    <w:rsid w:val="00610D33"/>
    <w:rsid w:val="00614233"/>
    <w:rsid w:val="006144E9"/>
    <w:rsid w:val="00614AEA"/>
    <w:rsid w:val="006157CC"/>
    <w:rsid w:val="0061632B"/>
    <w:rsid w:val="00626895"/>
    <w:rsid w:val="00627A67"/>
    <w:rsid w:val="0063061C"/>
    <w:rsid w:val="00634DCC"/>
    <w:rsid w:val="00640677"/>
    <w:rsid w:val="006428FD"/>
    <w:rsid w:val="006435F0"/>
    <w:rsid w:val="00646756"/>
    <w:rsid w:val="006472EC"/>
    <w:rsid w:val="00651B37"/>
    <w:rsid w:val="00657B6C"/>
    <w:rsid w:val="00660556"/>
    <w:rsid w:val="0066161B"/>
    <w:rsid w:val="0067167F"/>
    <w:rsid w:val="0067674C"/>
    <w:rsid w:val="00677C12"/>
    <w:rsid w:val="006868C2"/>
    <w:rsid w:val="00696820"/>
    <w:rsid w:val="00696B5C"/>
    <w:rsid w:val="006A4083"/>
    <w:rsid w:val="006A5B4D"/>
    <w:rsid w:val="006B3BCD"/>
    <w:rsid w:val="006C4296"/>
    <w:rsid w:val="006D0ADB"/>
    <w:rsid w:val="006D526F"/>
    <w:rsid w:val="006D6583"/>
    <w:rsid w:val="006F2A41"/>
    <w:rsid w:val="006F74D5"/>
    <w:rsid w:val="00701B39"/>
    <w:rsid w:val="007041E2"/>
    <w:rsid w:val="00707632"/>
    <w:rsid w:val="00716B43"/>
    <w:rsid w:val="00721A46"/>
    <w:rsid w:val="007246DC"/>
    <w:rsid w:val="007247C4"/>
    <w:rsid w:val="00731FAE"/>
    <w:rsid w:val="007353E7"/>
    <w:rsid w:val="007372C2"/>
    <w:rsid w:val="00745B1D"/>
    <w:rsid w:val="00746F76"/>
    <w:rsid w:val="00754723"/>
    <w:rsid w:val="00782D4B"/>
    <w:rsid w:val="007868F5"/>
    <w:rsid w:val="00795178"/>
    <w:rsid w:val="00795804"/>
    <w:rsid w:val="007A1745"/>
    <w:rsid w:val="007A184B"/>
    <w:rsid w:val="007A3DD4"/>
    <w:rsid w:val="007A4BAE"/>
    <w:rsid w:val="007A5CDA"/>
    <w:rsid w:val="007A6AB8"/>
    <w:rsid w:val="007B10A2"/>
    <w:rsid w:val="007B2BD2"/>
    <w:rsid w:val="007B4DDE"/>
    <w:rsid w:val="007B578F"/>
    <w:rsid w:val="007C14A3"/>
    <w:rsid w:val="007C348D"/>
    <w:rsid w:val="007C56CA"/>
    <w:rsid w:val="007C71B7"/>
    <w:rsid w:val="007D0157"/>
    <w:rsid w:val="007D7FD8"/>
    <w:rsid w:val="007E7EE7"/>
    <w:rsid w:val="007F09F3"/>
    <w:rsid w:val="007F582A"/>
    <w:rsid w:val="007F6A81"/>
    <w:rsid w:val="007F7130"/>
    <w:rsid w:val="00812B0A"/>
    <w:rsid w:val="00814645"/>
    <w:rsid w:val="0081561D"/>
    <w:rsid w:val="008219DA"/>
    <w:rsid w:val="0082356E"/>
    <w:rsid w:val="008300FB"/>
    <w:rsid w:val="00830BF1"/>
    <w:rsid w:val="008317E3"/>
    <w:rsid w:val="0084394E"/>
    <w:rsid w:val="00844234"/>
    <w:rsid w:val="008456B2"/>
    <w:rsid w:val="008469F2"/>
    <w:rsid w:val="00851BE3"/>
    <w:rsid w:val="00852C76"/>
    <w:rsid w:val="00861A85"/>
    <w:rsid w:val="0086207B"/>
    <w:rsid w:val="00864991"/>
    <w:rsid w:val="00864A10"/>
    <w:rsid w:val="00871578"/>
    <w:rsid w:val="00871A3E"/>
    <w:rsid w:val="00872845"/>
    <w:rsid w:val="0087553E"/>
    <w:rsid w:val="00877721"/>
    <w:rsid w:val="008852BD"/>
    <w:rsid w:val="00886CF7"/>
    <w:rsid w:val="008B4F95"/>
    <w:rsid w:val="008C7376"/>
    <w:rsid w:val="008D0C67"/>
    <w:rsid w:val="008D1E42"/>
    <w:rsid w:val="008E33A4"/>
    <w:rsid w:val="008E4913"/>
    <w:rsid w:val="008E4BA9"/>
    <w:rsid w:val="008F25D5"/>
    <w:rsid w:val="00900981"/>
    <w:rsid w:val="009042F7"/>
    <w:rsid w:val="00907720"/>
    <w:rsid w:val="0091264C"/>
    <w:rsid w:val="00917734"/>
    <w:rsid w:val="00924540"/>
    <w:rsid w:val="00951926"/>
    <w:rsid w:val="00953894"/>
    <w:rsid w:val="00954508"/>
    <w:rsid w:val="0095762E"/>
    <w:rsid w:val="009676C4"/>
    <w:rsid w:val="00972883"/>
    <w:rsid w:val="00975864"/>
    <w:rsid w:val="00976812"/>
    <w:rsid w:val="00976A04"/>
    <w:rsid w:val="00980B3C"/>
    <w:rsid w:val="00981D7C"/>
    <w:rsid w:val="009844B3"/>
    <w:rsid w:val="0099310F"/>
    <w:rsid w:val="00995805"/>
    <w:rsid w:val="009A3219"/>
    <w:rsid w:val="009B5564"/>
    <w:rsid w:val="009C2D2C"/>
    <w:rsid w:val="009C5CEA"/>
    <w:rsid w:val="009D17C3"/>
    <w:rsid w:val="009E32EE"/>
    <w:rsid w:val="009F053D"/>
    <w:rsid w:val="009F44F6"/>
    <w:rsid w:val="009F4772"/>
    <w:rsid w:val="00A00909"/>
    <w:rsid w:val="00A00EEF"/>
    <w:rsid w:val="00A02627"/>
    <w:rsid w:val="00A041BD"/>
    <w:rsid w:val="00A0754B"/>
    <w:rsid w:val="00A1103A"/>
    <w:rsid w:val="00A12CF9"/>
    <w:rsid w:val="00A2306E"/>
    <w:rsid w:val="00A263DA"/>
    <w:rsid w:val="00A270F0"/>
    <w:rsid w:val="00A30100"/>
    <w:rsid w:val="00A35204"/>
    <w:rsid w:val="00A36085"/>
    <w:rsid w:val="00A46D4D"/>
    <w:rsid w:val="00A47485"/>
    <w:rsid w:val="00A52A4F"/>
    <w:rsid w:val="00A54E82"/>
    <w:rsid w:val="00A64D1C"/>
    <w:rsid w:val="00A66BFA"/>
    <w:rsid w:val="00A67A51"/>
    <w:rsid w:val="00A7274C"/>
    <w:rsid w:val="00A751DB"/>
    <w:rsid w:val="00A7711C"/>
    <w:rsid w:val="00A8151D"/>
    <w:rsid w:val="00A82C6C"/>
    <w:rsid w:val="00A95C11"/>
    <w:rsid w:val="00A962AB"/>
    <w:rsid w:val="00A96F56"/>
    <w:rsid w:val="00AA2043"/>
    <w:rsid w:val="00AA72CE"/>
    <w:rsid w:val="00AB28AE"/>
    <w:rsid w:val="00AB3A62"/>
    <w:rsid w:val="00AB3C75"/>
    <w:rsid w:val="00AC1911"/>
    <w:rsid w:val="00AC5709"/>
    <w:rsid w:val="00AD1C64"/>
    <w:rsid w:val="00B01949"/>
    <w:rsid w:val="00B03D68"/>
    <w:rsid w:val="00B136BF"/>
    <w:rsid w:val="00B14914"/>
    <w:rsid w:val="00B227AE"/>
    <w:rsid w:val="00B37C25"/>
    <w:rsid w:val="00B41EC0"/>
    <w:rsid w:val="00B47939"/>
    <w:rsid w:val="00B5043D"/>
    <w:rsid w:val="00B579AE"/>
    <w:rsid w:val="00B62345"/>
    <w:rsid w:val="00B6262F"/>
    <w:rsid w:val="00B71F7A"/>
    <w:rsid w:val="00B76EAA"/>
    <w:rsid w:val="00B84C8A"/>
    <w:rsid w:val="00B852E1"/>
    <w:rsid w:val="00BA4E66"/>
    <w:rsid w:val="00BB22BB"/>
    <w:rsid w:val="00BB3052"/>
    <w:rsid w:val="00BD2605"/>
    <w:rsid w:val="00BD3074"/>
    <w:rsid w:val="00BD4348"/>
    <w:rsid w:val="00BD66AB"/>
    <w:rsid w:val="00BD6C88"/>
    <w:rsid w:val="00BE2BDB"/>
    <w:rsid w:val="00BF5C89"/>
    <w:rsid w:val="00C00073"/>
    <w:rsid w:val="00C14BB1"/>
    <w:rsid w:val="00C1689E"/>
    <w:rsid w:val="00C230E7"/>
    <w:rsid w:val="00C2673C"/>
    <w:rsid w:val="00C27030"/>
    <w:rsid w:val="00C30AEF"/>
    <w:rsid w:val="00C329AA"/>
    <w:rsid w:val="00C33652"/>
    <w:rsid w:val="00C51664"/>
    <w:rsid w:val="00C53B50"/>
    <w:rsid w:val="00C72080"/>
    <w:rsid w:val="00C83E6B"/>
    <w:rsid w:val="00C848CC"/>
    <w:rsid w:val="00C870EB"/>
    <w:rsid w:val="00C97795"/>
    <w:rsid w:val="00CA3535"/>
    <w:rsid w:val="00CB1FAA"/>
    <w:rsid w:val="00CB7C58"/>
    <w:rsid w:val="00CC019D"/>
    <w:rsid w:val="00CC4E94"/>
    <w:rsid w:val="00CD180C"/>
    <w:rsid w:val="00CD1E38"/>
    <w:rsid w:val="00CD4D78"/>
    <w:rsid w:val="00CE1905"/>
    <w:rsid w:val="00CF6A33"/>
    <w:rsid w:val="00D01DE3"/>
    <w:rsid w:val="00D064A9"/>
    <w:rsid w:val="00D11848"/>
    <w:rsid w:val="00D148A8"/>
    <w:rsid w:val="00D242D1"/>
    <w:rsid w:val="00D30FEE"/>
    <w:rsid w:val="00D3306B"/>
    <w:rsid w:val="00D422F2"/>
    <w:rsid w:val="00D45590"/>
    <w:rsid w:val="00D4564F"/>
    <w:rsid w:val="00D56063"/>
    <w:rsid w:val="00D7034C"/>
    <w:rsid w:val="00D801A7"/>
    <w:rsid w:val="00D857EC"/>
    <w:rsid w:val="00D95CA3"/>
    <w:rsid w:val="00D96B25"/>
    <w:rsid w:val="00DA11C1"/>
    <w:rsid w:val="00DB29C2"/>
    <w:rsid w:val="00DB6A26"/>
    <w:rsid w:val="00DC1E9F"/>
    <w:rsid w:val="00DC52A2"/>
    <w:rsid w:val="00DD0BEF"/>
    <w:rsid w:val="00DD6DB4"/>
    <w:rsid w:val="00DE3C7D"/>
    <w:rsid w:val="00DE4195"/>
    <w:rsid w:val="00DF71D4"/>
    <w:rsid w:val="00E011B4"/>
    <w:rsid w:val="00E0222C"/>
    <w:rsid w:val="00E04DCA"/>
    <w:rsid w:val="00E06962"/>
    <w:rsid w:val="00E1009E"/>
    <w:rsid w:val="00E1422F"/>
    <w:rsid w:val="00E228BA"/>
    <w:rsid w:val="00E33850"/>
    <w:rsid w:val="00E50904"/>
    <w:rsid w:val="00E55177"/>
    <w:rsid w:val="00E707C3"/>
    <w:rsid w:val="00E72C91"/>
    <w:rsid w:val="00E76B79"/>
    <w:rsid w:val="00E8282E"/>
    <w:rsid w:val="00E8481D"/>
    <w:rsid w:val="00E85010"/>
    <w:rsid w:val="00EA152F"/>
    <w:rsid w:val="00EB62EA"/>
    <w:rsid w:val="00EB645A"/>
    <w:rsid w:val="00EC6ACC"/>
    <w:rsid w:val="00ED0C3D"/>
    <w:rsid w:val="00ED25F2"/>
    <w:rsid w:val="00ED4D06"/>
    <w:rsid w:val="00ED5F4D"/>
    <w:rsid w:val="00EE0BAF"/>
    <w:rsid w:val="00EE285D"/>
    <w:rsid w:val="00EE3A02"/>
    <w:rsid w:val="00EF0609"/>
    <w:rsid w:val="00EF1950"/>
    <w:rsid w:val="00EF74BA"/>
    <w:rsid w:val="00F108D1"/>
    <w:rsid w:val="00F13320"/>
    <w:rsid w:val="00F17F18"/>
    <w:rsid w:val="00F2209A"/>
    <w:rsid w:val="00F3106C"/>
    <w:rsid w:val="00F3437F"/>
    <w:rsid w:val="00F37220"/>
    <w:rsid w:val="00F372A6"/>
    <w:rsid w:val="00F37B2B"/>
    <w:rsid w:val="00F5142B"/>
    <w:rsid w:val="00F67F85"/>
    <w:rsid w:val="00F7555D"/>
    <w:rsid w:val="00F812C5"/>
    <w:rsid w:val="00F82654"/>
    <w:rsid w:val="00F83C97"/>
    <w:rsid w:val="00F86F54"/>
    <w:rsid w:val="00F95094"/>
    <w:rsid w:val="00FB06FF"/>
    <w:rsid w:val="00FB39FE"/>
    <w:rsid w:val="00FC3A4F"/>
    <w:rsid w:val="00FD1504"/>
    <w:rsid w:val="00FD6AB8"/>
    <w:rsid w:val="00FE20DE"/>
    <w:rsid w:val="00FE25E4"/>
    <w:rsid w:val="00FF0973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5E8239"/>
  <w15:chartTrackingRefBased/>
  <w15:docId w15:val="{BC6CCD4C-7F8E-494E-8CBF-24AED1D6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E25E4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FE25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27B8F"/>
    <w:rPr>
      <w:color w:val="0000FF"/>
      <w:u w:val="single"/>
    </w:rPr>
  </w:style>
  <w:style w:type="paragraph" w:styleId="NormalWeb">
    <w:name w:val="Normal (Web)"/>
    <w:basedOn w:val="Normal"/>
    <w:rsid w:val="00F67F85"/>
    <w:pPr>
      <w:spacing w:before="100" w:beforeAutospacing="1" w:after="100" w:afterAutospacing="1"/>
    </w:pPr>
    <w:rPr>
      <w:lang w:eastAsia="en-GB"/>
    </w:rPr>
  </w:style>
  <w:style w:type="character" w:styleId="HTMLCode">
    <w:name w:val="HTML Code"/>
    <w:rsid w:val="00B71F7A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rsid w:val="002C09F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C09FC"/>
  </w:style>
  <w:style w:type="paragraph" w:styleId="Header">
    <w:name w:val="header"/>
    <w:basedOn w:val="Normal"/>
    <w:rsid w:val="002C09F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FE2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FE25E4"/>
    <w:rPr>
      <w:lang w:eastAsia="en-GB"/>
    </w:rPr>
  </w:style>
  <w:style w:type="paragraph" w:styleId="TOC2">
    <w:name w:val="toc 2"/>
    <w:basedOn w:val="Normal"/>
    <w:next w:val="Normal"/>
    <w:autoRedefine/>
    <w:semiHidden/>
    <w:rsid w:val="00FE25E4"/>
    <w:pPr>
      <w:ind w:left="240"/>
    </w:pPr>
    <w:rPr>
      <w:lang w:eastAsia="en-GB"/>
    </w:rPr>
  </w:style>
  <w:style w:type="character" w:customStyle="1" w:styleId="Heading2Char">
    <w:name w:val="Heading 2 Char"/>
    <w:link w:val="Heading2"/>
    <w:rsid w:val="00A00EEF"/>
    <w:rPr>
      <w:rFonts w:ascii="Arial" w:hAnsi="Arial" w:cs="Arial"/>
      <w:b/>
      <w:bCs/>
      <w:i/>
      <w:iCs/>
      <w:sz w:val="28"/>
      <w:szCs w:val="28"/>
      <w:lang w:val="en-GB" w:eastAsia="en-GB" w:bidi="ar-SA"/>
    </w:rPr>
  </w:style>
  <w:style w:type="character" w:customStyle="1" w:styleId="Heading1Char">
    <w:name w:val="Heading 1 Char"/>
    <w:link w:val="Heading1"/>
    <w:rsid w:val="008D0C67"/>
    <w:rPr>
      <w:rFonts w:ascii="Arial" w:hAnsi="Arial"/>
      <w:b/>
      <w:kern w:val="28"/>
      <w:sz w:val="28"/>
      <w:lang w:val="en-GB" w:eastAsia="en-GB" w:bidi="ar-SA"/>
    </w:rPr>
  </w:style>
  <w:style w:type="character" w:customStyle="1" w:styleId="author1">
    <w:name w:val="author1"/>
    <w:rsid w:val="00FD6AB8"/>
    <w:rPr>
      <w:rFonts w:ascii="Arial" w:hAnsi="Arial" w:cs="Arial" w:hint="default"/>
      <w:color w:val="777777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7D7FD8"/>
    <w:rPr>
      <w:rFonts w:ascii="Calibri" w:hAnsi="Calibr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7FD8"/>
    <w:rPr>
      <w:rFonts w:ascii="Calibri" w:hAnsi="Calibri"/>
      <w:sz w:val="24"/>
      <w:szCs w:val="24"/>
      <w:lang w:eastAsia="en-US"/>
    </w:rPr>
  </w:style>
  <w:style w:type="character" w:styleId="FootnoteReference">
    <w:name w:val="footnote reference"/>
    <w:uiPriority w:val="99"/>
    <w:unhideWhenUsed/>
    <w:rsid w:val="007D7FD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17EB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3106C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06E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3051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341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90665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594837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850051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814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61127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5493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66063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83070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1113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159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207601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1282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402107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06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06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54788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939491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9822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17030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366710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37292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97792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78217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9563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0993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42905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72224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6625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3097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984730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64253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307971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0027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62844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35501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73004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2011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313830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32468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1516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455127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13728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7355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2844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660241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46441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100517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014217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61392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3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76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660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928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44731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03306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46138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5516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428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0524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25404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4228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0309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354121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15231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699321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8694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136830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3751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5183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414167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38968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66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76603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41897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46387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44139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195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864578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783297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2594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1007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25952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908598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911758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3BD952-D265-6E46-891C-40C41DD28ED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53f0066-c24e-444c-9c2a-7427c31ebeab}" enabled="1" method="Standard" siteId="{e5aafe7c-971b-4ab7-b039-141ad36acec0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2398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</vt:lpstr>
    </vt:vector>
  </TitlesOfParts>
  <Company>University of Glamorgan</Company>
  <LinksUpToDate>false</LinksUpToDate>
  <CharactersWithSpaces>16040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</dc:title>
  <dc:subject/>
  <dc:creator>ISELS</dc:creator>
  <cp:keywords/>
  <dc:description/>
  <cp:lastModifiedBy>George Wanyoike</cp:lastModifiedBy>
  <cp:revision>24</cp:revision>
  <cp:lastPrinted>2023-11-11T12:45:00Z</cp:lastPrinted>
  <dcterms:created xsi:type="dcterms:W3CDTF">2023-11-11T11:06:00Z</dcterms:created>
  <dcterms:modified xsi:type="dcterms:W3CDTF">2024-01-15T11:43:00Z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73403570,58710035,5a450340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 / CYHOEDDUS</vt:lpwstr>
  </property>
</Properties>
</file>